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37D16" w14:textId="77777777" w:rsidR="00F3677D" w:rsidRPr="00437500" w:rsidRDefault="00F3677D" w:rsidP="00894B4A">
      <w:pPr>
        <w:rPr>
          <w:rFonts w:ascii="Times New Roman" w:hAnsi="Times New Roman" w:cs="Times New Roman"/>
          <w:sz w:val="32"/>
          <w:szCs w:val="32"/>
        </w:rPr>
      </w:pPr>
    </w:p>
    <w:p w14:paraId="5ED7192E" w14:textId="4F7AD416" w:rsidR="00F3677D" w:rsidRPr="00437500" w:rsidRDefault="00184621" w:rsidP="00894B4A">
      <w:pPr>
        <w:jc w:val="center"/>
        <w:rPr>
          <w:rFonts w:ascii="Times New Roman" w:hAnsi="Times New Roman" w:cs="Times New Roman"/>
          <w:b/>
          <w:sz w:val="32"/>
          <w:szCs w:val="32"/>
        </w:rPr>
      </w:pPr>
      <w:r w:rsidRPr="00437500">
        <w:rPr>
          <w:rFonts w:ascii="Times New Roman" w:hAnsi="Times New Roman" w:cs="Times New Roman"/>
          <w:bCs/>
          <w:sz w:val="32"/>
          <w:szCs w:val="32"/>
        </w:rPr>
        <w:t>Title:</w:t>
      </w:r>
    </w:p>
    <w:p w14:paraId="7CEDDEF0" w14:textId="6500AB92" w:rsidR="00F3677D" w:rsidRPr="00437500" w:rsidRDefault="00F3677D" w:rsidP="00894B4A">
      <w:pPr>
        <w:jc w:val="center"/>
        <w:rPr>
          <w:rFonts w:ascii="Times New Roman" w:hAnsi="Times New Roman" w:cs="Times New Roman"/>
          <w:b/>
          <w:sz w:val="32"/>
          <w:szCs w:val="32"/>
        </w:rPr>
      </w:pPr>
      <w:r w:rsidRPr="00437500">
        <w:rPr>
          <w:rFonts w:ascii="Times New Roman" w:hAnsi="Times New Roman" w:cs="Times New Roman"/>
          <w:b/>
          <w:sz w:val="32"/>
          <w:szCs w:val="32"/>
        </w:rPr>
        <w:t>Prevalence of Reproductive Tract</w:t>
      </w:r>
      <w:r w:rsidR="002125D7" w:rsidRPr="00437500">
        <w:rPr>
          <w:rFonts w:ascii="Times New Roman" w:hAnsi="Times New Roman" w:cs="Times New Roman"/>
          <w:b/>
          <w:sz w:val="32"/>
          <w:szCs w:val="32"/>
        </w:rPr>
        <w:t xml:space="preserve"> </w:t>
      </w:r>
      <w:r w:rsidRPr="00437500">
        <w:rPr>
          <w:rFonts w:ascii="Times New Roman" w:hAnsi="Times New Roman" w:cs="Times New Roman"/>
          <w:b/>
          <w:sz w:val="32"/>
          <w:szCs w:val="32"/>
        </w:rPr>
        <w:t xml:space="preserve">Infections amongst Lower Income Menstruating Population of </w:t>
      </w:r>
      <w:r w:rsidR="003A5F61" w:rsidRPr="00437500">
        <w:rPr>
          <w:rFonts w:ascii="Times New Roman" w:hAnsi="Times New Roman" w:cs="Times New Roman"/>
          <w:b/>
          <w:sz w:val="32"/>
          <w:szCs w:val="32"/>
        </w:rPr>
        <w:t xml:space="preserve">Rampura Banasree, Dhaka, </w:t>
      </w:r>
      <w:r w:rsidRPr="00437500">
        <w:rPr>
          <w:rFonts w:ascii="Times New Roman" w:hAnsi="Times New Roman" w:cs="Times New Roman"/>
          <w:b/>
          <w:sz w:val="32"/>
          <w:szCs w:val="32"/>
        </w:rPr>
        <w:t>Bangladesh Owing to Period Poverty</w:t>
      </w:r>
    </w:p>
    <w:p w14:paraId="4C8E863D" w14:textId="77777777" w:rsidR="002125D7" w:rsidRPr="00437500" w:rsidRDefault="002125D7" w:rsidP="00894B4A">
      <w:pPr>
        <w:jc w:val="center"/>
        <w:rPr>
          <w:rFonts w:ascii="Times New Roman" w:hAnsi="Times New Roman" w:cs="Times New Roman"/>
          <w:b/>
          <w:sz w:val="32"/>
          <w:szCs w:val="32"/>
        </w:rPr>
      </w:pPr>
    </w:p>
    <w:p w14:paraId="02A4E3EC" w14:textId="77777777" w:rsidR="002125D7" w:rsidRPr="00437500" w:rsidRDefault="002125D7" w:rsidP="00894B4A">
      <w:pPr>
        <w:jc w:val="center"/>
        <w:rPr>
          <w:rFonts w:ascii="Times New Roman" w:hAnsi="Times New Roman" w:cs="Times New Roman"/>
          <w:b/>
          <w:sz w:val="32"/>
          <w:szCs w:val="32"/>
        </w:rPr>
      </w:pPr>
    </w:p>
    <w:p w14:paraId="0AC873AF" w14:textId="77777777" w:rsidR="00F3677D" w:rsidRPr="00437500" w:rsidRDefault="00F3677D" w:rsidP="00894B4A">
      <w:pPr>
        <w:jc w:val="center"/>
        <w:rPr>
          <w:rFonts w:ascii="Times New Roman" w:hAnsi="Times New Roman" w:cs="Times New Roman"/>
          <w:b/>
          <w:sz w:val="32"/>
          <w:szCs w:val="32"/>
        </w:rPr>
      </w:pPr>
    </w:p>
    <w:p w14:paraId="05AFC752" w14:textId="77777777" w:rsidR="00F3677D" w:rsidRPr="00437500" w:rsidRDefault="00F3677D" w:rsidP="00894B4A">
      <w:pPr>
        <w:spacing w:after="0"/>
        <w:jc w:val="center"/>
        <w:rPr>
          <w:rFonts w:ascii="Times New Roman" w:hAnsi="Times New Roman" w:cs="Times New Roman"/>
          <w:b/>
        </w:rPr>
      </w:pPr>
      <w:r w:rsidRPr="00437500">
        <w:rPr>
          <w:rFonts w:ascii="Times New Roman" w:hAnsi="Times New Roman" w:cs="Times New Roman"/>
          <w:b/>
        </w:rPr>
        <w:t>Submitted by:</w:t>
      </w:r>
    </w:p>
    <w:p w14:paraId="437E3D53" w14:textId="77777777" w:rsidR="00F3677D" w:rsidRPr="00437500" w:rsidRDefault="00F3677D" w:rsidP="00894B4A">
      <w:pPr>
        <w:spacing w:after="0"/>
        <w:jc w:val="center"/>
        <w:rPr>
          <w:rFonts w:ascii="Times New Roman" w:hAnsi="Times New Roman" w:cs="Times New Roman"/>
          <w:bCs/>
        </w:rPr>
      </w:pPr>
      <w:r w:rsidRPr="00437500">
        <w:rPr>
          <w:rFonts w:ascii="Times New Roman" w:hAnsi="Times New Roman" w:cs="Times New Roman"/>
          <w:bCs/>
        </w:rPr>
        <w:t>Sumayea Binte Shafiul</w:t>
      </w:r>
    </w:p>
    <w:p w14:paraId="5D037D41" w14:textId="77777777" w:rsidR="00F3677D" w:rsidRPr="00437500" w:rsidRDefault="00F3677D" w:rsidP="00894B4A">
      <w:pPr>
        <w:spacing w:after="0"/>
        <w:jc w:val="center"/>
        <w:rPr>
          <w:rFonts w:ascii="Times New Roman" w:hAnsi="Times New Roman" w:cs="Times New Roman"/>
          <w:bCs/>
        </w:rPr>
      </w:pPr>
      <w:r w:rsidRPr="00437500">
        <w:rPr>
          <w:rFonts w:ascii="Times New Roman" w:hAnsi="Times New Roman" w:cs="Times New Roman"/>
          <w:bCs/>
        </w:rPr>
        <w:t>0672110007103002</w:t>
      </w:r>
    </w:p>
    <w:p w14:paraId="69E91A3A" w14:textId="77777777" w:rsidR="00F3677D" w:rsidRPr="00437500" w:rsidRDefault="00F3677D" w:rsidP="00894B4A">
      <w:pPr>
        <w:spacing w:after="0"/>
        <w:jc w:val="center"/>
        <w:rPr>
          <w:rFonts w:ascii="Times New Roman" w:hAnsi="Times New Roman" w:cs="Times New Roman"/>
          <w:bCs/>
        </w:rPr>
      </w:pPr>
      <w:r w:rsidRPr="00437500">
        <w:rPr>
          <w:rFonts w:ascii="Times New Roman" w:hAnsi="Times New Roman" w:cs="Times New Roman"/>
          <w:bCs/>
        </w:rPr>
        <w:t>MPH in Epidemiology</w:t>
      </w:r>
    </w:p>
    <w:p w14:paraId="2EA00753" w14:textId="77777777" w:rsidR="00F3677D" w:rsidRPr="00437500" w:rsidRDefault="00F3677D" w:rsidP="00894B4A">
      <w:pPr>
        <w:spacing w:after="0"/>
        <w:jc w:val="center"/>
        <w:rPr>
          <w:rFonts w:ascii="Times New Roman" w:hAnsi="Times New Roman" w:cs="Times New Roman"/>
          <w:bCs/>
        </w:rPr>
      </w:pPr>
      <w:r w:rsidRPr="00437500">
        <w:rPr>
          <w:rFonts w:ascii="Times New Roman" w:hAnsi="Times New Roman" w:cs="Times New Roman"/>
          <w:bCs/>
        </w:rPr>
        <w:t>Department of Epidemiology</w:t>
      </w:r>
    </w:p>
    <w:p w14:paraId="2E3CA39E" w14:textId="77777777" w:rsidR="00F3677D" w:rsidRPr="00437500" w:rsidRDefault="00F3677D" w:rsidP="00894B4A">
      <w:pPr>
        <w:jc w:val="center"/>
        <w:rPr>
          <w:rFonts w:ascii="Times New Roman" w:hAnsi="Times New Roman" w:cs="Times New Roman"/>
          <w:bCs/>
          <w:sz w:val="24"/>
          <w:szCs w:val="24"/>
        </w:rPr>
      </w:pPr>
    </w:p>
    <w:p w14:paraId="675DC055" w14:textId="77777777" w:rsidR="00F3677D" w:rsidRPr="00437500" w:rsidRDefault="00F3677D" w:rsidP="00894B4A">
      <w:pPr>
        <w:jc w:val="center"/>
        <w:rPr>
          <w:rFonts w:ascii="Times New Roman" w:hAnsi="Times New Roman" w:cs="Times New Roman"/>
          <w:bCs/>
          <w:sz w:val="24"/>
          <w:szCs w:val="24"/>
        </w:rPr>
      </w:pPr>
    </w:p>
    <w:p w14:paraId="12A87837" w14:textId="77777777" w:rsidR="00F3677D" w:rsidRPr="00437500" w:rsidRDefault="00F3677D" w:rsidP="00894B4A">
      <w:pPr>
        <w:jc w:val="center"/>
        <w:rPr>
          <w:rFonts w:ascii="Times New Roman" w:hAnsi="Times New Roman" w:cs="Times New Roman"/>
          <w:bCs/>
          <w:sz w:val="24"/>
          <w:szCs w:val="24"/>
        </w:rPr>
      </w:pPr>
    </w:p>
    <w:p w14:paraId="641888B4" w14:textId="77777777" w:rsidR="00F3677D" w:rsidRPr="00437500" w:rsidRDefault="00F3677D" w:rsidP="00894B4A">
      <w:pPr>
        <w:jc w:val="center"/>
        <w:rPr>
          <w:rFonts w:ascii="Times New Roman" w:hAnsi="Times New Roman" w:cs="Times New Roman"/>
          <w:bCs/>
          <w:sz w:val="24"/>
          <w:szCs w:val="24"/>
        </w:rPr>
      </w:pPr>
    </w:p>
    <w:p w14:paraId="1C416079" w14:textId="77777777" w:rsidR="00F3677D" w:rsidRPr="00437500" w:rsidRDefault="00F3677D" w:rsidP="00894B4A">
      <w:pPr>
        <w:jc w:val="center"/>
        <w:rPr>
          <w:rFonts w:ascii="Times New Roman" w:hAnsi="Times New Roman" w:cs="Times New Roman"/>
          <w:bCs/>
          <w:sz w:val="24"/>
          <w:szCs w:val="24"/>
        </w:rPr>
      </w:pPr>
    </w:p>
    <w:p w14:paraId="1C7F30DC" w14:textId="77777777" w:rsidR="00F3677D" w:rsidRPr="00437500" w:rsidRDefault="00F3677D" w:rsidP="00894B4A">
      <w:pPr>
        <w:jc w:val="center"/>
        <w:rPr>
          <w:rFonts w:ascii="Times New Roman" w:hAnsi="Times New Roman" w:cs="Times New Roman"/>
          <w:sz w:val="32"/>
          <w:szCs w:val="32"/>
        </w:rPr>
      </w:pPr>
      <w:r w:rsidRPr="00437500">
        <w:rPr>
          <w:rFonts w:ascii="Times New Roman" w:hAnsi="Times New Roman" w:cs="Times New Roman"/>
          <w:noProof/>
        </w:rPr>
        <w:drawing>
          <wp:inline distT="0" distB="0" distL="0" distR="0" wp14:anchorId="76FCEC7F" wp14:editId="6009B4FA">
            <wp:extent cx="2291263" cy="1974850"/>
            <wp:effectExtent l="0" t="0" r="0" b="6350"/>
            <wp:docPr id="5"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10;&#10;Description automatically generated"/>
                    <pic:cNvPicPr>
                      <a:picLocks noChangeAspect="1"/>
                    </pic:cNvPicPr>
                  </pic:nvPicPr>
                  <pic:blipFill rotWithShape="1">
                    <a:blip r:embed="rId8"/>
                    <a:srcRect b="13809"/>
                    <a:stretch/>
                  </pic:blipFill>
                  <pic:spPr bwMode="auto">
                    <a:xfrm>
                      <a:off x="0" y="0"/>
                      <a:ext cx="2301893" cy="1984012"/>
                    </a:xfrm>
                    <a:prstGeom prst="rect">
                      <a:avLst/>
                    </a:prstGeom>
                    <a:ln>
                      <a:noFill/>
                    </a:ln>
                    <a:extLst>
                      <a:ext uri="{53640926-AAD7-44D8-BBD7-CCE9431645EC}">
                        <a14:shadowObscured xmlns:a14="http://schemas.microsoft.com/office/drawing/2010/main"/>
                      </a:ext>
                    </a:extLst>
                  </pic:spPr>
                </pic:pic>
              </a:graphicData>
            </a:graphic>
          </wp:inline>
        </w:drawing>
      </w:r>
    </w:p>
    <w:p w14:paraId="56823087" w14:textId="77777777" w:rsidR="00575FEA" w:rsidRPr="00437500" w:rsidRDefault="00575FEA" w:rsidP="00894B4A">
      <w:pPr>
        <w:jc w:val="center"/>
        <w:rPr>
          <w:rFonts w:ascii="Times New Roman" w:hAnsi="Times New Roman" w:cs="Times New Roman"/>
          <w:bCs/>
          <w:szCs w:val="24"/>
        </w:rPr>
      </w:pPr>
      <w:r w:rsidRPr="00437500">
        <w:rPr>
          <w:rFonts w:ascii="Times New Roman" w:hAnsi="Times New Roman" w:cs="Times New Roman"/>
          <w:bCs/>
          <w:szCs w:val="24"/>
        </w:rPr>
        <w:t>BANGLADESH UNIVERSITY OF HEALTH SCIENCE</w:t>
      </w:r>
    </w:p>
    <w:p w14:paraId="5B8C8541" w14:textId="77777777" w:rsidR="00F3677D" w:rsidRPr="00437500" w:rsidRDefault="00F3677D" w:rsidP="00894B4A">
      <w:pPr>
        <w:jc w:val="center"/>
        <w:rPr>
          <w:rFonts w:ascii="Times New Roman" w:hAnsi="Times New Roman" w:cs="Times New Roman"/>
          <w:bCs/>
          <w:sz w:val="20"/>
        </w:rPr>
      </w:pPr>
      <w:r w:rsidRPr="00437500">
        <w:rPr>
          <w:rFonts w:ascii="Times New Roman" w:hAnsi="Times New Roman" w:cs="Times New Roman"/>
          <w:bCs/>
          <w:sz w:val="20"/>
        </w:rPr>
        <w:t>125/1, DARUS SALAM, MIRPUR,</w:t>
      </w:r>
    </w:p>
    <w:p w14:paraId="2B41CDC6" w14:textId="7DB4FA0F" w:rsidR="005A2B2E" w:rsidRPr="00437500" w:rsidRDefault="00F3677D" w:rsidP="00894B4A">
      <w:pPr>
        <w:jc w:val="center"/>
        <w:rPr>
          <w:rFonts w:ascii="Times New Roman" w:hAnsi="Times New Roman" w:cs="Times New Roman"/>
          <w:bCs/>
          <w:sz w:val="20"/>
        </w:rPr>
      </w:pPr>
      <w:r w:rsidRPr="00437500">
        <w:rPr>
          <w:rFonts w:ascii="Times New Roman" w:hAnsi="Times New Roman" w:cs="Times New Roman"/>
          <w:bCs/>
          <w:sz w:val="20"/>
        </w:rPr>
        <w:t>DHAKA-1216</w:t>
      </w:r>
    </w:p>
    <w:p w14:paraId="22EA139A" w14:textId="77777777" w:rsidR="005A2B2E" w:rsidRPr="00437500" w:rsidRDefault="005A2B2E" w:rsidP="00894B4A">
      <w:pPr>
        <w:rPr>
          <w:rFonts w:ascii="Times New Roman" w:hAnsi="Times New Roman" w:cs="Times New Roman"/>
          <w:bCs/>
          <w:sz w:val="24"/>
          <w:szCs w:val="28"/>
        </w:rPr>
      </w:pPr>
      <w:r w:rsidRPr="00437500">
        <w:rPr>
          <w:rFonts w:ascii="Times New Roman" w:hAnsi="Times New Roman" w:cs="Times New Roman"/>
          <w:bCs/>
          <w:sz w:val="24"/>
          <w:szCs w:val="28"/>
        </w:rPr>
        <w:br w:type="page"/>
      </w:r>
    </w:p>
    <w:p w14:paraId="54992EAB" w14:textId="529398F1" w:rsidR="00184621" w:rsidRPr="00437500" w:rsidRDefault="00184621" w:rsidP="008A773D">
      <w:pPr>
        <w:pStyle w:val="Heading2"/>
        <w:jc w:val="center"/>
      </w:pPr>
      <w:bookmarkStart w:id="0" w:name="_Toc181608067"/>
      <w:r w:rsidRPr="00437500">
        <w:lastRenderedPageBreak/>
        <w:t>DECLARATION</w:t>
      </w:r>
      <w:bookmarkEnd w:id="0"/>
    </w:p>
    <w:p w14:paraId="035F40C7" w14:textId="77777777" w:rsidR="00184621" w:rsidRPr="00437500" w:rsidRDefault="00184621" w:rsidP="00894B4A">
      <w:pPr>
        <w:rPr>
          <w:rFonts w:ascii="Times New Roman" w:hAnsi="Times New Roman" w:cs="Times New Roman"/>
          <w:sz w:val="24"/>
          <w:szCs w:val="24"/>
        </w:rPr>
      </w:pPr>
    </w:p>
    <w:p w14:paraId="61FF0667" w14:textId="18EA6795" w:rsidR="00184621" w:rsidRPr="00437500" w:rsidRDefault="00184621" w:rsidP="00894B4A">
      <w:pPr>
        <w:rPr>
          <w:rFonts w:ascii="Times New Roman" w:hAnsi="Times New Roman" w:cs="Times New Roman"/>
          <w:color w:val="000000" w:themeColor="text1"/>
          <w:sz w:val="28"/>
          <w:szCs w:val="28"/>
          <w:shd w:val="clear" w:color="auto" w:fill="FFFFFF"/>
        </w:rPr>
      </w:pPr>
      <w:r w:rsidRPr="00437500">
        <w:rPr>
          <w:rFonts w:ascii="Times New Roman" w:hAnsi="Times New Roman" w:cs="Times New Roman"/>
          <w:color w:val="000000" w:themeColor="text1"/>
          <w:sz w:val="24"/>
          <w:szCs w:val="24"/>
        </w:rPr>
        <w:t>This is hereby declared that the research works included in this thesis, titled as ‘</w:t>
      </w:r>
      <w:r w:rsidR="00044F37" w:rsidRPr="00437500">
        <w:rPr>
          <w:rFonts w:ascii="Times New Roman" w:eastAsiaTheme="majorEastAsia" w:hAnsi="Times New Roman" w:cs="Times New Roman"/>
          <w:bCs/>
          <w:color w:val="000000" w:themeColor="text1"/>
          <w:kern w:val="24"/>
          <w:sz w:val="24"/>
          <w:szCs w:val="32"/>
        </w:rPr>
        <w:t>Prevalence of Reproductive Tract Infections amongst Lower Income Menstruating Population of Rampura Banasree, Dhaka, Bangladesh Owing to Period Poverty</w:t>
      </w:r>
      <w:r w:rsidRPr="00437500">
        <w:rPr>
          <w:rFonts w:ascii="Times New Roman" w:hAnsi="Times New Roman" w:cs="Times New Roman"/>
          <w:color w:val="000000" w:themeColor="text1"/>
          <w:sz w:val="24"/>
          <w:szCs w:val="24"/>
          <w:shd w:val="clear" w:color="auto" w:fill="FFFFFF"/>
        </w:rPr>
        <w:t xml:space="preserve">’ </w:t>
      </w:r>
      <w:r w:rsidRPr="00437500">
        <w:rPr>
          <w:rFonts w:ascii="Times New Roman" w:hAnsi="Times New Roman" w:cs="Times New Roman"/>
          <w:color w:val="000000" w:themeColor="text1"/>
          <w:sz w:val="24"/>
          <w:szCs w:val="24"/>
        </w:rPr>
        <w:t xml:space="preserve">has been conducted by myself under the supervision of </w:t>
      </w:r>
      <w:r w:rsidR="00BA2307" w:rsidRPr="00437500">
        <w:rPr>
          <w:rFonts w:ascii="Times New Roman" w:hAnsi="Times New Roman" w:cs="Times New Roman"/>
          <w:color w:val="000000" w:themeColor="text1"/>
          <w:sz w:val="24"/>
          <w:szCs w:val="24"/>
        </w:rPr>
        <w:t>Prof. Dr. Pradip Kumar Sen Gupta</w:t>
      </w:r>
      <w:r w:rsidRPr="00437500">
        <w:rPr>
          <w:rFonts w:ascii="Times New Roman" w:hAnsi="Times New Roman" w:cs="Times New Roman"/>
          <w:color w:val="000000" w:themeColor="text1"/>
          <w:sz w:val="24"/>
          <w:szCs w:val="24"/>
        </w:rPr>
        <w:t xml:space="preserve">, Dept. of Epidemiology, Bangladesh University of Health Sciences during the period of </w:t>
      </w:r>
      <w:r w:rsidR="006C07F0" w:rsidRPr="00437500">
        <w:rPr>
          <w:rFonts w:ascii="Times New Roman" w:hAnsi="Times New Roman" w:cs="Times New Roman"/>
          <w:color w:val="000000" w:themeColor="text1"/>
          <w:sz w:val="24"/>
          <w:szCs w:val="24"/>
        </w:rPr>
        <w:t>Fall 2024</w:t>
      </w:r>
      <w:r w:rsidRPr="00437500">
        <w:rPr>
          <w:rFonts w:ascii="Times New Roman" w:hAnsi="Times New Roman" w:cs="Times New Roman"/>
          <w:color w:val="000000" w:themeColor="text1"/>
          <w:sz w:val="24"/>
          <w:szCs w:val="24"/>
        </w:rPr>
        <w:t xml:space="preserve"> and submitted to the department of Epidemiology under the Faculty of Public Health, Bangladesh University of Health Sciences (BUHS) in partial fulfillment of the requirement for the degree of </w:t>
      </w:r>
      <w:r w:rsidRPr="00437500">
        <w:rPr>
          <w:rFonts w:ascii="Times New Roman" w:eastAsia="TimesNewRoman" w:hAnsi="Times New Roman" w:cs="Times New Roman"/>
          <w:color w:val="000000" w:themeColor="text1"/>
          <w:sz w:val="24"/>
          <w:szCs w:val="24"/>
        </w:rPr>
        <w:t>Master of Public Health (MPH)</w:t>
      </w:r>
      <w:r w:rsidRPr="00437500">
        <w:rPr>
          <w:rFonts w:ascii="Times New Roman" w:hAnsi="Times New Roman" w:cs="Times New Roman"/>
          <w:color w:val="000000" w:themeColor="text1"/>
          <w:sz w:val="24"/>
          <w:szCs w:val="24"/>
        </w:rPr>
        <w:t xml:space="preserve"> in </w:t>
      </w:r>
      <w:r w:rsidRPr="00437500">
        <w:rPr>
          <w:rFonts w:ascii="Times New Roman" w:eastAsia="TimesNewRoman" w:hAnsi="Times New Roman" w:cs="Times New Roman"/>
          <w:color w:val="000000" w:themeColor="text1"/>
          <w:sz w:val="24"/>
          <w:szCs w:val="24"/>
        </w:rPr>
        <w:t>Epidemiology.</w:t>
      </w:r>
    </w:p>
    <w:p w14:paraId="0FA5965B" w14:textId="77777777" w:rsidR="00184621" w:rsidRPr="00437500" w:rsidRDefault="00184621" w:rsidP="00894B4A">
      <w:pPr>
        <w:rPr>
          <w:rFonts w:ascii="Times New Roman" w:hAnsi="Times New Roman" w:cs="Times New Roman"/>
          <w:color w:val="000000" w:themeColor="text1"/>
          <w:sz w:val="24"/>
          <w:szCs w:val="24"/>
        </w:rPr>
      </w:pPr>
    </w:p>
    <w:p w14:paraId="5E85DAFA" w14:textId="77777777" w:rsidR="00184621" w:rsidRPr="00437500" w:rsidRDefault="00184621" w:rsidP="00894B4A">
      <w:pPr>
        <w:rPr>
          <w:rFonts w:ascii="Times New Roman" w:eastAsia="TimesNewRoman" w:hAnsi="Times New Roman" w:cs="Times New Roman"/>
          <w:color w:val="000000" w:themeColor="text1"/>
          <w:sz w:val="24"/>
          <w:szCs w:val="24"/>
        </w:rPr>
      </w:pPr>
      <w:r w:rsidRPr="00437500">
        <w:rPr>
          <w:rFonts w:ascii="Times New Roman" w:eastAsia="TimesNewRoman" w:hAnsi="Times New Roman" w:cs="Times New Roman"/>
          <w:color w:val="000000" w:themeColor="text1"/>
          <w:sz w:val="24"/>
          <w:szCs w:val="24"/>
        </w:rPr>
        <w:t xml:space="preserve">No part of it has been presented previously for any other purpose or academic degree or diploma. </w:t>
      </w:r>
    </w:p>
    <w:p w14:paraId="502E9252" w14:textId="77777777" w:rsidR="00184621" w:rsidRPr="00437500" w:rsidRDefault="00184621" w:rsidP="00894B4A">
      <w:pPr>
        <w:rPr>
          <w:rFonts w:ascii="Times New Roman" w:hAnsi="Times New Roman" w:cs="Times New Roman"/>
          <w:i/>
          <w:iCs/>
          <w:color w:val="000000" w:themeColor="text1"/>
          <w:sz w:val="24"/>
          <w:szCs w:val="24"/>
          <w:shd w:val="clear" w:color="auto" w:fill="FFFFFF"/>
        </w:rPr>
      </w:pPr>
    </w:p>
    <w:p w14:paraId="25B0240A" w14:textId="77777777" w:rsidR="00184621" w:rsidRPr="00437500" w:rsidRDefault="00184621" w:rsidP="00894B4A">
      <w:pPr>
        <w:rPr>
          <w:rFonts w:ascii="Times New Roman" w:hAnsi="Times New Roman" w:cs="Times New Roman"/>
          <w:i/>
          <w:iCs/>
          <w:color w:val="000000" w:themeColor="text1"/>
          <w:sz w:val="24"/>
          <w:szCs w:val="24"/>
          <w:shd w:val="clear" w:color="auto" w:fill="FFFFFF"/>
        </w:rPr>
      </w:pPr>
    </w:p>
    <w:p w14:paraId="71635BB6" w14:textId="77777777" w:rsidR="00184621" w:rsidRPr="00437500" w:rsidRDefault="00184621" w:rsidP="00894B4A">
      <w:pPr>
        <w:rPr>
          <w:rFonts w:ascii="Times New Roman" w:hAnsi="Times New Roman" w:cs="Times New Roman"/>
          <w:i/>
          <w:iCs/>
          <w:color w:val="000000" w:themeColor="text1"/>
          <w:sz w:val="24"/>
          <w:szCs w:val="24"/>
          <w:shd w:val="clear" w:color="auto" w:fill="FFFFFF"/>
        </w:rPr>
      </w:pPr>
    </w:p>
    <w:p w14:paraId="0BC24B48" w14:textId="77777777" w:rsidR="00184621" w:rsidRPr="00437500" w:rsidRDefault="00184621" w:rsidP="00894B4A">
      <w:pPr>
        <w:rPr>
          <w:rFonts w:ascii="Times New Roman" w:hAnsi="Times New Roman" w:cs="Times New Roman"/>
          <w:i/>
          <w:iCs/>
          <w:color w:val="000000" w:themeColor="text1"/>
          <w:sz w:val="24"/>
          <w:szCs w:val="24"/>
          <w:shd w:val="clear" w:color="auto" w:fill="FFFFFF"/>
        </w:rPr>
      </w:pPr>
    </w:p>
    <w:p w14:paraId="13BC86C8" w14:textId="167A9E1A" w:rsidR="00184621" w:rsidRPr="00437500" w:rsidRDefault="002D6CE1" w:rsidP="00894B4A">
      <w:pPr>
        <w:rPr>
          <w:rFonts w:ascii="Times New Roman" w:hAnsi="Times New Roman" w:cs="Times New Roman"/>
          <w:i/>
          <w:iCs/>
          <w:color w:val="000000" w:themeColor="text1"/>
          <w:sz w:val="24"/>
          <w:szCs w:val="24"/>
          <w:shd w:val="clear" w:color="auto" w:fill="FFFFFF"/>
        </w:rPr>
      </w:pPr>
      <w:r w:rsidRPr="00437500">
        <w:rPr>
          <w:rFonts w:ascii="Times New Roman" w:hAnsi="Times New Roman" w:cs="Times New Roman"/>
          <w:i/>
          <w:iCs/>
          <w:noProof/>
          <w:color w:val="000000" w:themeColor="text1"/>
          <w:sz w:val="24"/>
          <w:szCs w:val="24"/>
          <w:shd w:val="clear" w:color="auto" w:fill="FFFFFF"/>
        </w:rPr>
        <w:drawing>
          <wp:anchor distT="0" distB="0" distL="114300" distR="114300" simplePos="0" relativeHeight="251650560" behindDoc="1" locked="0" layoutInCell="1" allowOverlap="1" wp14:anchorId="69B096FF" wp14:editId="176C0B66">
            <wp:simplePos x="0" y="0"/>
            <wp:positionH relativeFrom="column">
              <wp:posOffset>0</wp:posOffset>
            </wp:positionH>
            <wp:positionV relativeFrom="paragraph">
              <wp:posOffset>1905</wp:posOffset>
            </wp:positionV>
            <wp:extent cx="1328420" cy="764540"/>
            <wp:effectExtent l="0" t="0" r="5080" b="0"/>
            <wp:wrapTopAndBottom/>
            <wp:docPr id="78216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65487" name="Picture 7821654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8420" cy="764540"/>
                    </a:xfrm>
                    <a:prstGeom prst="rect">
                      <a:avLst/>
                    </a:prstGeom>
                  </pic:spPr>
                </pic:pic>
              </a:graphicData>
            </a:graphic>
          </wp:anchor>
        </w:drawing>
      </w:r>
      <w:r w:rsidR="00184621" w:rsidRPr="00437500">
        <w:rPr>
          <w:rFonts w:ascii="Times New Roman" w:hAnsi="Times New Roman" w:cs="Times New Roman"/>
          <w:i/>
          <w:iCs/>
          <w:color w:val="000000" w:themeColor="text1"/>
          <w:sz w:val="24"/>
          <w:szCs w:val="24"/>
          <w:shd w:val="clear" w:color="auto" w:fill="FFFFFF"/>
        </w:rPr>
        <w:t>………………………………………………</w:t>
      </w:r>
    </w:p>
    <w:p w14:paraId="428B64EC" w14:textId="77777777" w:rsidR="00184621" w:rsidRPr="00437500" w:rsidRDefault="00184621" w:rsidP="00894B4A">
      <w:pPr>
        <w:rPr>
          <w:rFonts w:ascii="Times New Roman" w:hAnsi="Times New Roman" w:cs="Times New Roman"/>
          <w:i/>
          <w:iCs/>
          <w:color w:val="000000" w:themeColor="text1"/>
          <w:sz w:val="24"/>
          <w:szCs w:val="24"/>
          <w:shd w:val="clear" w:color="auto" w:fill="FFFFFF"/>
        </w:rPr>
      </w:pPr>
    </w:p>
    <w:p w14:paraId="78AB8966" w14:textId="30BC1B96" w:rsidR="00184621" w:rsidRPr="00437500" w:rsidRDefault="006C07F0" w:rsidP="00894B4A">
      <w:pPr>
        <w:rPr>
          <w:rFonts w:ascii="Times New Roman" w:hAnsi="Times New Roman" w:cs="Times New Roman"/>
          <w:i/>
          <w:iCs/>
          <w:color w:val="000000" w:themeColor="text1"/>
          <w:sz w:val="24"/>
          <w:szCs w:val="24"/>
          <w:shd w:val="clear" w:color="auto" w:fill="FFFFFF"/>
        </w:rPr>
      </w:pPr>
      <w:r w:rsidRPr="00437500">
        <w:rPr>
          <w:rFonts w:ascii="Times New Roman" w:hAnsi="Times New Roman" w:cs="Times New Roman"/>
          <w:color w:val="000000" w:themeColor="text1"/>
          <w:sz w:val="24"/>
          <w:szCs w:val="24"/>
        </w:rPr>
        <w:t>Sumayea Binte Shafiul</w:t>
      </w:r>
      <w:r w:rsidR="00184621" w:rsidRPr="00437500">
        <w:rPr>
          <w:rFonts w:ascii="Times New Roman" w:hAnsi="Times New Roman" w:cs="Times New Roman"/>
          <w:color w:val="000000" w:themeColor="text1"/>
          <w:sz w:val="24"/>
          <w:szCs w:val="24"/>
        </w:rPr>
        <w:t xml:space="preserve"> </w:t>
      </w:r>
    </w:p>
    <w:p w14:paraId="67C2FBD3" w14:textId="77777777" w:rsidR="00184621" w:rsidRPr="00437500" w:rsidRDefault="00184621" w:rsidP="00894B4A">
      <w:pPr>
        <w:rPr>
          <w:rFonts w:ascii="Times New Roman" w:hAnsi="Times New Roman" w:cs="Times New Roman"/>
          <w:color w:val="000000" w:themeColor="text1"/>
          <w:sz w:val="24"/>
          <w:szCs w:val="24"/>
          <w:shd w:val="clear" w:color="auto" w:fill="FFFFFF"/>
        </w:rPr>
      </w:pPr>
      <w:r w:rsidRPr="00437500">
        <w:rPr>
          <w:rFonts w:ascii="Times New Roman" w:hAnsi="Times New Roman" w:cs="Times New Roman"/>
          <w:i/>
          <w:iCs/>
          <w:color w:val="000000" w:themeColor="text1"/>
          <w:sz w:val="24"/>
          <w:szCs w:val="24"/>
          <w:shd w:val="clear" w:color="auto" w:fill="FFFFFF"/>
        </w:rPr>
        <w:t>Student</w:t>
      </w:r>
      <w:r w:rsidRPr="00437500">
        <w:rPr>
          <w:rFonts w:ascii="Times New Roman" w:hAnsi="Times New Roman" w:cs="Times New Roman"/>
          <w:color w:val="000000" w:themeColor="text1"/>
          <w:sz w:val="24"/>
          <w:szCs w:val="24"/>
          <w:shd w:val="clear" w:color="auto" w:fill="FFFFFF"/>
        </w:rPr>
        <w:t>, MPH in Epidemiology</w:t>
      </w:r>
    </w:p>
    <w:p w14:paraId="3E43AB8A" w14:textId="095A80FF" w:rsidR="00184621" w:rsidRPr="00437500" w:rsidRDefault="00184621" w:rsidP="00894B4A">
      <w:pPr>
        <w:rPr>
          <w:rFonts w:ascii="Times New Roman" w:hAnsi="Times New Roman" w:cs="Times New Roman"/>
          <w:color w:val="000000" w:themeColor="text1"/>
          <w:sz w:val="24"/>
          <w:szCs w:val="24"/>
          <w:shd w:val="clear" w:color="auto" w:fill="FFFFFF"/>
        </w:rPr>
      </w:pPr>
      <w:r w:rsidRPr="00437500">
        <w:rPr>
          <w:rFonts w:ascii="Times New Roman" w:hAnsi="Times New Roman" w:cs="Times New Roman"/>
          <w:color w:val="000000" w:themeColor="text1"/>
          <w:sz w:val="24"/>
          <w:szCs w:val="24"/>
        </w:rPr>
        <w:t xml:space="preserve">Unique ID: </w:t>
      </w:r>
      <w:r w:rsidR="00AE5EF4" w:rsidRPr="00437500">
        <w:rPr>
          <w:rFonts w:ascii="Times New Roman" w:eastAsia="Times New Roman" w:hAnsi="Times New Roman" w:cs="Times New Roman"/>
          <w:bCs/>
          <w:color w:val="000000" w:themeColor="text1"/>
        </w:rPr>
        <w:t>0672110007103002</w:t>
      </w:r>
    </w:p>
    <w:p w14:paraId="45189776" w14:textId="77777777" w:rsidR="00184621" w:rsidRPr="00437500" w:rsidRDefault="00184621" w:rsidP="00894B4A">
      <w:pPr>
        <w:rPr>
          <w:rFonts w:ascii="Times New Roman" w:hAnsi="Times New Roman" w:cs="Times New Roman"/>
          <w:color w:val="000000" w:themeColor="text1"/>
          <w:sz w:val="24"/>
          <w:szCs w:val="24"/>
        </w:rPr>
      </w:pPr>
      <w:r w:rsidRPr="00437500">
        <w:rPr>
          <w:rFonts w:ascii="Times New Roman" w:eastAsia="TimesNewRoman" w:hAnsi="Times New Roman" w:cs="Times New Roman"/>
          <w:color w:val="000000" w:themeColor="text1"/>
          <w:sz w:val="24"/>
          <w:szCs w:val="24"/>
        </w:rPr>
        <w:t xml:space="preserve">Department of </w:t>
      </w:r>
      <w:r w:rsidRPr="00437500">
        <w:rPr>
          <w:rFonts w:ascii="Times New Roman" w:hAnsi="Times New Roman" w:cs="Times New Roman"/>
          <w:color w:val="000000" w:themeColor="text1"/>
          <w:sz w:val="24"/>
          <w:szCs w:val="24"/>
          <w:shd w:val="clear" w:color="auto" w:fill="FFFFFF"/>
        </w:rPr>
        <w:t>Epidemiology</w:t>
      </w:r>
    </w:p>
    <w:p w14:paraId="6BC6324A" w14:textId="59F523A1" w:rsidR="00437500" w:rsidRDefault="00184621" w:rsidP="00437500">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Bangladesh University of Health Sciences (BUHS)</w:t>
      </w:r>
    </w:p>
    <w:p w14:paraId="2C64ABA2" w14:textId="77777777" w:rsidR="00437500" w:rsidRDefault="004375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222781E" w14:textId="77777777" w:rsidR="00F20AED" w:rsidRPr="00437500" w:rsidRDefault="00F20AED" w:rsidP="008A773D">
      <w:pPr>
        <w:pStyle w:val="Heading2"/>
        <w:jc w:val="center"/>
      </w:pPr>
      <w:bookmarkStart w:id="1" w:name="_Toc181608068"/>
      <w:r w:rsidRPr="00437500">
        <w:lastRenderedPageBreak/>
        <w:t>SUPERVISOR’S CERTIFICATE</w:t>
      </w:r>
      <w:bookmarkEnd w:id="1"/>
    </w:p>
    <w:p w14:paraId="0F66FED4" w14:textId="77777777" w:rsidR="00F20AED" w:rsidRPr="00437500" w:rsidRDefault="00F20AED" w:rsidP="00894B4A">
      <w:pPr>
        <w:rPr>
          <w:rFonts w:ascii="Times New Roman" w:hAnsi="Times New Roman" w:cs="Times New Roman"/>
          <w:color w:val="000000" w:themeColor="text1"/>
          <w:sz w:val="40"/>
          <w:szCs w:val="40"/>
        </w:rPr>
      </w:pPr>
    </w:p>
    <w:p w14:paraId="7D4ABC04" w14:textId="47C82AF1" w:rsidR="00F20AED" w:rsidRPr="00437500" w:rsidRDefault="00F20AED" w:rsidP="00894B4A">
      <w:pPr>
        <w:rPr>
          <w:rFonts w:ascii="Times New Roman" w:hAnsi="Times New Roman" w:cs="Times New Roman"/>
          <w:bCs/>
          <w:color w:val="000000" w:themeColor="text1"/>
          <w:sz w:val="24"/>
          <w:szCs w:val="24"/>
          <w:shd w:val="clear" w:color="auto" w:fill="FFFFFF"/>
        </w:rPr>
      </w:pPr>
      <w:r w:rsidRPr="00437500">
        <w:rPr>
          <w:rFonts w:ascii="Times New Roman" w:eastAsia="TimesNewRoman" w:hAnsi="Times New Roman" w:cs="Times New Roman"/>
          <w:color w:val="000000" w:themeColor="text1"/>
          <w:sz w:val="24"/>
          <w:szCs w:val="24"/>
        </w:rPr>
        <w:t xml:space="preserve">This is to certify that </w:t>
      </w:r>
      <w:r w:rsidR="00F056B2" w:rsidRPr="00437500">
        <w:rPr>
          <w:rFonts w:ascii="Times New Roman" w:hAnsi="Times New Roman" w:cs="Times New Roman"/>
          <w:bCs/>
          <w:color w:val="000000" w:themeColor="text1"/>
          <w:sz w:val="24"/>
          <w:szCs w:val="24"/>
          <w:shd w:val="clear" w:color="auto" w:fill="FFFFFF"/>
        </w:rPr>
        <w:t>Sumayea Binte Shafiul</w:t>
      </w:r>
      <w:r w:rsidRPr="00437500">
        <w:rPr>
          <w:rFonts w:ascii="Times New Roman" w:hAnsi="Times New Roman" w:cs="Times New Roman"/>
          <w:bCs/>
          <w:color w:val="000000" w:themeColor="text1"/>
          <w:sz w:val="24"/>
          <w:szCs w:val="24"/>
          <w:shd w:val="clear" w:color="auto" w:fill="FFFFFF"/>
        </w:rPr>
        <w:t xml:space="preserve"> </w:t>
      </w:r>
      <w:r w:rsidRPr="00437500">
        <w:rPr>
          <w:rFonts w:ascii="Times New Roman" w:eastAsia="TimesNewRoman" w:hAnsi="Times New Roman" w:cs="Times New Roman"/>
          <w:color w:val="000000" w:themeColor="text1"/>
          <w:sz w:val="24"/>
          <w:szCs w:val="24"/>
        </w:rPr>
        <w:t xml:space="preserve">has completed the thesis work entitled </w:t>
      </w:r>
      <w:r w:rsidRPr="00437500">
        <w:rPr>
          <w:rFonts w:ascii="Times New Roman" w:hAnsi="Times New Roman" w:cs="Times New Roman"/>
          <w:color w:val="000000" w:themeColor="text1"/>
          <w:sz w:val="24"/>
          <w:szCs w:val="24"/>
        </w:rPr>
        <w:t>‘‘</w:t>
      </w:r>
      <w:r w:rsidR="00F056B2" w:rsidRPr="00437500">
        <w:rPr>
          <w:rFonts w:ascii="Times New Roman" w:eastAsiaTheme="majorEastAsia" w:hAnsi="Times New Roman" w:cs="Times New Roman"/>
          <w:bCs/>
          <w:color w:val="000000" w:themeColor="text1"/>
          <w:kern w:val="24"/>
          <w:sz w:val="24"/>
          <w:szCs w:val="32"/>
        </w:rPr>
        <w:t>Prevalence of Reproductive Tract Infections amongst Lower Income Menstruating Population of Rampura Banasree, Dhaka, Bangladesh Owing to Period Poverty</w:t>
      </w:r>
      <w:r w:rsidRPr="00437500">
        <w:rPr>
          <w:rFonts w:ascii="Times New Roman" w:hAnsi="Times New Roman" w:cs="Times New Roman"/>
          <w:color w:val="000000" w:themeColor="text1"/>
          <w:sz w:val="24"/>
          <w:szCs w:val="24"/>
          <w:shd w:val="clear" w:color="auto" w:fill="FFFFFF"/>
        </w:rPr>
        <w:t xml:space="preserve">’’ </w:t>
      </w:r>
      <w:r w:rsidRPr="00437500">
        <w:rPr>
          <w:rFonts w:ascii="Times New Roman" w:eastAsia="TimesNewRoman" w:hAnsi="Times New Roman" w:cs="Times New Roman"/>
          <w:color w:val="000000" w:themeColor="text1"/>
          <w:sz w:val="24"/>
          <w:szCs w:val="24"/>
        </w:rPr>
        <w:t xml:space="preserve">under my </w:t>
      </w:r>
      <w:r w:rsidRPr="00437500">
        <w:rPr>
          <w:rFonts w:ascii="Times New Roman" w:hAnsi="Times New Roman" w:cs="Times New Roman"/>
          <w:color w:val="000000" w:themeColor="text1"/>
          <w:sz w:val="24"/>
          <w:szCs w:val="24"/>
        </w:rPr>
        <w:t>guidance and</w:t>
      </w:r>
      <w:r w:rsidRPr="00437500">
        <w:rPr>
          <w:rFonts w:ascii="Times New Roman" w:eastAsia="TimesNewRoman" w:hAnsi="Times New Roman" w:cs="Times New Roman"/>
          <w:color w:val="000000" w:themeColor="text1"/>
          <w:sz w:val="24"/>
          <w:szCs w:val="24"/>
        </w:rPr>
        <w:t xml:space="preserve"> supervision during the period of </w:t>
      </w:r>
      <w:r w:rsidR="00833E41" w:rsidRPr="00437500">
        <w:rPr>
          <w:rFonts w:ascii="Times New Roman" w:hAnsi="Times New Roman" w:cs="Times New Roman"/>
          <w:color w:val="000000" w:themeColor="text1"/>
          <w:sz w:val="24"/>
          <w:szCs w:val="24"/>
        </w:rPr>
        <w:t>Fall 2024</w:t>
      </w:r>
      <w:r w:rsidRPr="00437500">
        <w:rPr>
          <w:rFonts w:ascii="Times New Roman" w:eastAsia="TimesNewRoman" w:hAnsi="Times New Roman" w:cs="Times New Roman"/>
          <w:color w:val="000000" w:themeColor="text1"/>
          <w:sz w:val="24"/>
          <w:szCs w:val="24"/>
        </w:rPr>
        <w:t xml:space="preserve"> in partial fulfillment of the requirement for the degree of Master of Public Health (MPH) in Epidemiology and he has been allowed to submit the thesis to the Faculty of Public Health, </w:t>
      </w:r>
      <w:r w:rsidRPr="00437500">
        <w:rPr>
          <w:rFonts w:ascii="Times New Roman" w:hAnsi="Times New Roman" w:cs="Times New Roman"/>
          <w:color w:val="000000" w:themeColor="text1"/>
          <w:sz w:val="24"/>
          <w:szCs w:val="24"/>
        </w:rPr>
        <w:t>Bangladesh University of Health Sciences</w:t>
      </w:r>
      <w:r w:rsidRPr="00437500">
        <w:rPr>
          <w:rFonts w:ascii="Times New Roman" w:eastAsia="TimesNewRoman" w:hAnsi="Times New Roman" w:cs="Times New Roman"/>
          <w:color w:val="000000" w:themeColor="text1"/>
          <w:sz w:val="24"/>
          <w:szCs w:val="24"/>
        </w:rPr>
        <w:t xml:space="preserve"> (BUHS). </w:t>
      </w:r>
    </w:p>
    <w:p w14:paraId="371BDDB7" w14:textId="77777777" w:rsidR="00F20AED" w:rsidRPr="00437500" w:rsidRDefault="00F20AED" w:rsidP="00894B4A">
      <w:pPr>
        <w:rPr>
          <w:rFonts w:ascii="Times New Roman" w:eastAsia="Times New Roman" w:hAnsi="Times New Roman" w:cs="Times New Roman"/>
          <w:bCs/>
          <w:color w:val="000000" w:themeColor="text1"/>
          <w:sz w:val="24"/>
          <w:szCs w:val="24"/>
        </w:rPr>
      </w:pPr>
    </w:p>
    <w:p w14:paraId="43157D7D" w14:textId="77777777" w:rsidR="00F20AED" w:rsidRPr="00437500" w:rsidRDefault="00F20AED" w:rsidP="00894B4A">
      <w:pPr>
        <w:rPr>
          <w:rFonts w:ascii="Times New Roman" w:eastAsia="Times New Roman" w:hAnsi="Times New Roman" w:cs="Times New Roman"/>
          <w:bCs/>
          <w:color w:val="000000" w:themeColor="text1"/>
          <w:sz w:val="24"/>
          <w:szCs w:val="24"/>
        </w:rPr>
      </w:pPr>
    </w:p>
    <w:p w14:paraId="2A7BED3E" w14:textId="77777777" w:rsidR="00F20AED" w:rsidRPr="00437500" w:rsidRDefault="00F20AED" w:rsidP="00894B4A">
      <w:pPr>
        <w:rPr>
          <w:rFonts w:ascii="Times New Roman" w:eastAsia="Times New Roman" w:hAnsi="Times New Roman" w:cs="Times New Roman"/>
          <w:bCs/>
          <w:color w:val="000000" w:themeColor="text1"/>
          <w:sz w:val="24"/>
          <w:szCs w:val="24"/>
        </w:rPr>
      </w:pPr>
    </w:p>
    <w:p w14:paraId="6F492C47" w14:textId="77777777" w:rsidR="00F20AED" w:rsidRPr="00437500" w:rsidRDefault="00F20AED" w:rsidP="00894B4A">
      <w:pPr>
        <w:rPr>
          <w:rFonts w:ascii="Times New Roman" w:eastAsia="Times New Roman" w:hAnsi="Times New Roman" w:cs="Times New Roman"/>
          <w:bCs/>
          <w:color w:val="000000" w:themeColor="text1"/>
          <w:sz w:val="24"/>
          <w:szCs w:val="24"/>
        </w:rPr>
      </w:pPr>
    </w:p>
    <w:p w14:paraId="653487F1" w14:textId="77777777" w:rsidR="00F20AED" w:rsidRPr="00437500" w:rsidRDefault="00F20AED" w:rsidP="00894B4A">
      <w:pPr>
        <w:rPr>
          <w:rFonts w:ascii="Times New Roman" w:eastAsia="Times New Roman" w:hAnsi="Times New Roman" w:cs="Times New Roman"/>
          <w:bCs/>
          <w:color w:val="000000" w:themeColor="text1"/>
          <w:sz w:val="24"/>
          <w:szCs w:val="24"/>
        </w:rPr>
      </w:pPr>
    </w:p>
    <w:p w14:paraId="2B5014D3" w14:textId="77777777" w:rsidR="00F20AED" w:rsidRPr="00437500" w:rsidRDefault="00F20AED" w:rsidP="00894B4A">
      <w:pPr>
        <w:rPr>
          <w:rFonts w:ascii="Times New Roman" w:eastAsia="Times New Roman" w:hAnsi="Times New Roman" w:cs="Times New Roman"/>
          <w:bCs/>
          <w:color w:val="000000" w:themeColor="text1"/>
          <w:sz w:val="24"/>
          <w:szCs w:val="24"/>
        </w:rPr>
      </w:pPr>
    </w:p>
    <w:p w14:paraId="3A3BA830"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SUPERVISOR</w:t>
      </w:r>
    </w:p>
    <w:p w14:paraId="1DB0027F" w14:textId="77777777" w:rsidR="00F20AED" w:rsidRPr="00437500" w:rsidRDefault="00F20AED" w:rsidP="00894B4A">
      <w:pPr>
        <w:rPr>
          <w:rFonts w:ascii="Times New Roman" w:eastAsia="Times New Roman" w:hAnsi="Times New Roman" w:cs="Times New Roman"/>
          <w:bCs/>
          <w:color w:val="000000" w:themeColor="text1"/>
          <w:sz w:val="24"/>
          <w:szCs w:val="24"/>
        </w:rPr>
      </w:pPr>
    </w:p>
    <w:p w14:paraId="045C7970" w14:textId="77777777" w:rsidR="00F20AED" w:rsidRPr="00437500" w:rsidRDefault="00F20AED" w:rsidP="00894B4A">
      <w:pPr>
        <w:rPr>
          <w:rFonts w:ascii="Times New Roman" w:eastAsia="Times New Roman" w:hAnsi="Times New Roman" w:cs="Times New Roman"/>
          <w:bCs/>
          <w:color w:val="000000" w:themeColor="text1"/>
          <w:sz w:val="24"/>
          <w:szCs w:val="24"/>
        </w:rPr>
      </w:pPr>
    </w:p>
    <w:p w14:paraId="6AAB731C" w14:textId="77777777" w:rsidR="00F20AED" w:rsidRPr="00437500" w:rsidRDefault="00F20AED" w:rsidP="00894B4A">
      <w:pPr>
        <w:rPr>
          <w:rFonts w:ascii="Times New Roman" w:hAnsi="Times New Roman" w:cs="Times New Roman"/>
          <w:bCs/>
          <w:color w:val="000000" w:themeColor="text1"/>
          <w:sz w:val="24"/>
          <w:szCs w:val="24"/>
        </w:rPr>
      </w:pPr>
      <w:r w:rsidRPr="00437500">
        <w:rPr>
          <w:rFonts w:ascii="Times New Roman" w:hAnsi="Times New Roman" w:cs="Times New Roman"/>
          <w:bCs/>
          <w:color w:val="000000" w:themeColor="text1"/>
          <w:sz w:val="24"/>
          <w:szCs w:val="24"/>
        </w:rPr>
        <w:t>--------------------------</w:t>
      </w:r>
    </w:p>
    <w:p w14:paraId="4E6BE691" w14:textId="43F685D9" w:rsidR="00F20AED" w:rsidRPr="00437500" w:rsidRDefault="00F20AED" w:rsidP="00894B4A">
      <w:pPr>
        <w:rPr>
          <w:rFonts w:ascii="Times New Roman" w:hAnsi="Times New Roman" w:cs="Times New Roman"/>
          <w:color w:val="000000" w:themeColor="text1"/>
          <w:sz w:val="24"/>
          <w:szCs w:val="24"/>
        </w:rPr>
      </w:pPr>
      <w:proofErr w:type="gramStart"/>
      <w:r w:rsidRPr="00437500">
        <w:rPr>
          <w:rFonts w:ascii="Times New Roman" w:hAnsi="Times New Roman" w:cs="Times New Roman"/>
          <w:bCs/>
          <w:color w:val="000000" w:themeColor="text1"/>
          <w:sz w:val="24"/>
          <w:szCs w:val="24"/>
        </w:rPr>
        <w:t>( Dr.</w:t>
      </w:r>
      <w:proofErr w:type="gramEnd"/>
      <w:r w:rsidRPr="00437500">
        <w:rPr>
          <w:rFonts w:ascii="Times New Roman" w:hAnsi="Times New Roman" w:cs="Times New Roman"/>
          <w:bCs/>
          <w:color w:val="000000" w:themeColor="text1"/>
          <w:sz w:val="24"/>
          <w:szCs w:val="24"/>
        </w:rPr>
        <w:t xml:space="preserve"> Pradip Sen Gupta) </w:t>
      </w:r>
    </w:p>
    <w:p w14:paraId="1C792A03" w14:textId="2B199E38"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i/>
          <w:iCs/>
          <w:color w:val="000000" w:themeColor="text1"/>
          <w:sz w:val="24"/>
          <w:szCs w:val="24"/>
        </w:rPr>
        <w:t>Professor and Head</w:t>
      </w:r>
    </w:p>
    <w:p w14:paraId="6F4D66B1"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Department of Epidemiology</w:t>
      </w:r>
    </w:p>
    <w:p w14:paraId="741D5C87" w14:textId="6379A3AE" w:rsidR="00F20AED" w:rsidRPr="00437500" w:rsidRDefault="00F20AED" w:rsidP="00894B4A">
      <w:pPr>
        <w:rPr>
          <w:rFonts w:ascii="Times New Roman" w:hAnsi="Times New Roman" w:cs="Times New Roman"/>
          <w:bCs/>
          <w:color w:val="000000" w:themeColor="text1"/>
          <w:sz w:val="24"/>
          <w:szCs w:val="24"/>
        </w:rPr>
      </w:pPr>
      <w:r w:rsidRPr="00437500">
        <w:rPr>
          <w:rFonts w:ascii="Times New Roman" w:hAnsi="Times New Roman" w:cs="Times New Roman"/>
          <w:bCs/>
          <w:color w:val="000000" w:themeColor="text1"/>
          <w:sz w:val="24"/>
          <w:szCs w:val="24"/>
        </w:rPr>
        <w:t xml:space="preserve">Bangladesh University of Health Sciences </w:t>
      </w:r>
      <w:r w:rsidRPr="00437500">
        <w:rPr>
          <w:rFonts w:ascii="Times New Roman" w:hAnsi="Times New Roman" w:cs="Times New Roman"/>
          <w:color w:val="000000" w:themeColor="text1"/>
          <w:sz w:val="24"/>
          <w:szCs w:val="24"/>
        </w:rPr>
        <w:t>(BUHS)</w:t>
      </w:r>
    </w:p>
    <w:p w14:paraId="5ECA65BE" w14:textId="578EEDEE" w:rsidR="00437500" w:rsidRDefault="00F20AED" w:rsidP="00437500">
      <w:pPr>
        <w:rPr>
          <w:rFonts w:ascii="Times New Roman" w:eastAsia="TimesNewRoman" w:hAnsi="Times New Roman" w:cs="Times New Roman"/>
          <w:color w:val="000000" w:themeColor="text1"/>
          <w:sz w:val="24"/>
          <w:szCs w:val="24"/>
        </w:rPr>
      </w:pPr>
      <w:r w:rsidRPr="00437500">
        <w:rPr>
          <w:rFonts w:ascii="Times New Roman" w:hAnsi="Times New Roman" w:cs="Times New Roman"/>
          <w:bCs/>
          <w:color w:val="000000" w:themeColor="text1"/>
          <w:sz w:val="24"/>
          <w:szCs w:val="24"/>
        </w:rPr>
        <w:t>Dhaka</w:t>
      </w:r>
      <w:r w:rsidRPr="00437500">
        <w:rPr>
          <w:rFonts w:ascii="Times New Roman" w:eastAsia="TimesNewRoman" w:hAnsi="Times New Roman" w:cs="Times New Roman"/>
          <w:color w:val="000000" w:themeColor="text1"/>
          <w:sz w:val="24"/>
          <w:szCs w:val="24"/>
        </w:rPr>
        <w:t xml:space="preserve">, Bangladesh </w:t>
      </w:r>
    </w:p>
    <w:p w14:paraId="214A98BB" w14:textId="77777777" w:rsidR="00437500" w:rsidRDefault="00437500">
      <w:pPr>
        <w:rPr>
          <w:rFonts w:ascii="Times New Roman" w:eastAsia="TimesNewRoman" w:hAnsi="Times New Roman" w:cs="Times New Roman"/>
          <w:color w:val="000000" w:themeColor="text1"/>
          <w:sz w:val="24"/>
          <w:szCs w:val="24"/>
        </w:rPr>
      </w:pPr>
      <w:r>
        <w:rPr>
          <w:rFonts w:ascii="Times New Roman" w:eastAsia="TimesNewRoman" w:hAnsi="Times New Roman" w:cs="Times New Roman"/>
          <w:color w:val="000000" w:themeColor="text1"/>
          <w:sz w:val="24"/>
          <w:szCs w:val="24"/>
        </w:rPr>
        <w:br w:type="page"/>
      </w:r>
    </w:p>
    <w:p w14:paraId="6FCC7D31" w14:textId="36CE61EA" w:rsidR="00F20AED" w:rsidRPr="00437500" w:rsidRDefault="00F20AED" w:rsidP="008A773D">
      <w:pPr>
        <w:pStyle w:val="Heading2"/>
        <w:jc w:val="center"/>
        <w:rPr>
          <w:szCs w:val="28"/>
        </w:rPr>
      </w:pPr>
      <w:bookmarkStart w:id="2" w:name="_Toc181608069"/>
      <w:r w:rsidRPr="00437500">
        <w:lastRenderedPageBreak/>
        <w:t>CERTIFICATE BY BOARD</w:t>
      </w:r>
      <w:r w:rsidRPr="00437500">
        <w:rPr>
          <w:szCs w:val="28"/>
        </w:rPr>
        <w:t xml:space="preserve"> OF EXAMINERS</w:t>
      </w:r>
      <w:bookmarkEnd w:id="2"/>
    </w:p>
    <w:p w14:paraId="12EBA5BB" w14:textId="77777777" w:rsidR="00F20AED" w:rsidRPr="00437500" w:rsidRDefault="00F20AED" w:rsidP="00894B4A">
      <w:pPr>
        <w:rPr>
          <w:rFonts w:ascii="Times New Roman" w:hAnsi="Times New Roman" w:cs="Times New Roman"/>
          <w:b/>
          <w:color w:val="000000" w:themeColor="text1"/>
          <w:sz w:val="28"/>
          <w:szCs w:val="28"/>
        </w:rPr>
      </w:pPr>
      <w:r w:rsidRPr="00437500">
        <w:rPr>
          <w:rFonts w:ascii="Times New Roman" w:hAnsi="Times New Roman" w:cs="Times New Roman"/>
          <w:b/>
          <w:color w:val="000000" w:themeColor="text1"/>
          <w:sz w:val="28"/>
          <w:szCs w:val="28"/>
        </w:rPr>
        <w:t>BANGLADESH UNIVERSITY OF HEALTH SCIENCES (BUHS)</w:t>
      </w:r>
    </w:p>
    <w:p w14:paraId="7541C42F" w14:textId="77777777" w:rsidR="00F20AED" w:rsidRPr="00437500" w:rsidRDefault="00F20AED" w:rsidP="00894B4A">
      <w:pPr>
        <w:rPr>
          <w:rFonts w:ascii="Times New Roman" w:hAnsi="Times New Roman" w:cs="Times New Roman"/>
          <w:i/>
          <w:color w:val="000000" w:themeColor="text1"/>
          <w:sz w:val="28"/>
          <w:szCs w:val="28"/>
        </w:rPr>
      </w:pPr>
      <w:r w:rsidRPr="00437500">
        <w:rPr>
          <w:rFonts w:ascii="Times New Roman" w:hAnsi="Times New Roman" w:cs="Times New Roman"/>
          <w:i/>
          <w:color w:val="000000" w:themeColor="text1"/>
          <w:sz w:val="28"/>
          <w:szCs w:val="28"/>
        </w:rPr>
        <w:t>Faculty of Public Health</w:t>
      </w:r>
    </w:p>
    <w:p w14:paraId="77102353" w14:textId="31B2D730" w:rsidR="00F20AED" w:rsidRPr="00437500" w:rsidRDefault="00F20AED" w:rsidP="00894B4A">
      <w:pPr>
        <w:rPr>
          <w:rFonts w:ascii="Times New Roman" w:hAnsi="Times New Roman" w:cs="Times New Roman"/>
          <w:color w:val="000000" w:themeColor="text1"/>
          <w:sz w:val="32"/>
          <w:szCs w:val="24"/>
        </w:rPr>
      </w:pPr>
      <w:r w:rsidRPr="00437500">
        <w:rPr>
          <w:rFonts w:ascii="Times New Roman" w:hAnsi="Times New Roman" w:cs="Times New Roman"/>
          <w:color w:val="000000" w:themeColor="text1"/>
          <w:sz w:val="24"/>
          <w:szCs w:val="24"/>
        </w:rPr>
        <w:t>The undersigned certified that they have carefully read and recommended for the acceptance of the thesis work entitled ‘‘</w:t>
      </w:r>
      <w:r w:rsidR="00833E41" w:rsidRPr="00437500">
        <w:rPr>
          <w:rFonts w:ascii="Times New Roman" w:eastAsiaTheme="majorEastAsia" w:hAnsi="Times New Roman" w:cs="Times New Roman"/>
          <w:bCs/>
          <w:color w:val="000000" w:themeColor="text1"/>
          <w:kern w:val="24"/>
          <w:sz w:val="24"/>
          <w:szCs w:val="32"/>
        </w:rPr>
        <w:t>Prevalence of Reproductive Tract Infections amongst Lower Income Menstruating Population of Rampura Banasree, Dhaka, Bangladesh Owing to Period Poverty</w:t>
      </w:r>
      <w:r w:rsidRPr="00437500">
        <w:rPr>
          <w:rFonts w:ascii="Times New Roman" w:hAnsi="Times New Roman" w:cs="Times New Roman"/>
          <w:color w:val="000000" w:themeColor="text1"/>
          <w:sz w:val="24"/>
          <w:szCs w:val="24"/>
          <w:shd w:val="clear" w:color="auto" w:fill="FFFFFF"/>
        </w:rPr>
        <w:t>’’</w:t>
      </w:r>
      <w:r w:rsidR="00833E41" w:rsidRPr="00437500">
        <w:rPr>
          <w:rFonts w:ascii="Times New Roman" w:hAnsi="Times New Roman" w:cs="Times New Roman"/>
          <w:color w:val="000000" w:themeColor="text1"/>
          <w:sz w:val="24"/>
          <w:szCs w:val="24"/>
          <w:shd w:val="clear" w:color="auto" w:fill="FFFFFF"/>
        </w:rPr>
        <w:t xml:space="preserve"> </w:t>
      </w:r>
      <w:r w:rsidRPr="00437500">
        <w:rPr>
          <w:rFonts w:ascii="Times New Roman" w:hAnsi="Times New Roman" w:cs="Times New Roman"/>
          <w:color w:val="000000" w:themeColor="text1"/>
          <w:sz w:val="24"/>
          <w:szCs w:val="24"/>
        </w:rPr>
        <w:t xml:space="preserve">submitted by </w:t>
      </w:r>
      <w:r w:rsidR="00833E41" w:rsidRPr="00437500">
        <w:rPr>
          <w:rFonts w:ascii="Times New Roman" w:hAnsi="Times New Roman" w:cs="Times New Roman"/>
          <w:bCs/>
          <w:color w:val="000000" w:themeColor="text1"/>
          <w:sz w:val="24"/>
          <w:szCs w:val="24"/>
          <w:shd w:val="clear" w:color="auto" w:fill="FFFFFF"/>
        </w:rPr>
        <w:t>Sumayea Binte Shafiul</w:t>
      </w:r>
      <w:r w:rsidRPr="00437500">
        <w:rPr>
          <w:rFonts w:ascii="Times New Roman" w:hAnsi="Times New Roman" w:cs="Times New Roman"/>
          <w:bCs/>
          <w:color w:val="000000" w:themeColor="text1"/>
          <w:sz w:val="24"/>
          <w:szCs w:val="24"/>
          <w:shd w:val="clear" w:color="auto" w:fill="FFFFFF"/>
        </w:rPr>
        <w:t xml:space="preserve"> of </w:t>
      </w:r>
      <w:r w:rsidRPr="00437500">
        <w:rPr>
          <w:rFonts w:ascii="Times New Roman" w:hAnsi="Times New Roman" w:cs="Times New Roman"/>
          <w:color w:val="000000" w:themeColor="text1"/>
          <w:sz w:val="24"/>
          <w:szCs w:val="24"/>
        </w:rPr>
        <w:t xml:space="preserve">Spring -2021 session, in partial fulfillment of the requirement for the degree of Master of Public Health (MPH) in the department of epidemiology under the Faculty of Public Health of Bangladesh University of Health Sciences (BUHS). </w:t>
      </w:r>
    </w:p>
    <w:p w14:paraId="412828B4" w14:textId="77777777" w:rsidR="00F20AED" w:rsidRPr="00437500" w:rsidRDefault="00F20AED" w:rsidP="00894B4A">
      <w:pPr>
        <w:rPr>
          <w:rFonts w:ascii="Times New Roman" w:hAnsi="Times New Roman" w:cs="Times New Roman"/>
          <w:color w:val="000000" w:themeColor="text1"/>
          <w:sz w:val="28"/>
          <w:szCs w:val="28"/>
        </w:rPr>
      </w:pPr>
      <w:r w:rsidRPr="00437500">
        <w:rPr>
          <w:rFonts w:ascii="Times New Roman" w:hAnsi="Times New Roman" w:cs="Times New Roman"/>
          <w:color w:val="000000" w:themeColor="text1"/>
          <w:sz w:val="28"/>
          <w:szCs w:val="28"/>
        </w:rPr>
        <w:t>BOARD OF EXAMINERS</w:t>
      </w:r>
    </w:p>
    <w:p w14:paraId="3CAE5D7A"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 xml:space="preserve">Convener </w:t>
      </w:r>
    </w:p>
    <w:p w14:paraId="0844F43B"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Signature:</w:t>
      </w:r>
      <w:r w:rsidRPr="00437500">
        <w:rPr>
          <w:rFonts w:ascii="Times New Roman" w:hAnsi="Times New Roman" w:cs="Times New Roman"/>
          <w:color w:val="000000" w:themeColor="text1"/>
          <w:sz w:val="24"/>
          <w:szCs w:val="24"/>
        </w:rPr>
        <w:tab/>
      </w:r>
      <w:r w:rsidRPr="00437500">
        <w:rPr>
          <w:rFonts w:ascii="Times New Roman" w:hAnsi="Times New Roman" w:cs="Times New Roman"/>
          <w:color w:val="000000" w:themeColor="text1"/>
          <w:sz w:val="24"/>
          <w:szCs w:val="24"/>
        </w:rPr>
        <w:tab/>
        <w:t>--------------------------------</w:t>
      </w:r>
    </w:p>
    <w:p w14:paraId="585A25EB"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Full name:</w:t>
      </w:r>
      <w:r w:rsidRPr="00437500">
        <w:rPr>
          <w:rFonts w:ascii="Times New Roman" w:hAnsi="Times New Roman" w:cs="Times New Roman"/>
          <w:color w:val="000000" w:themeColor="text1"/>
          <w:sz w:val="24"/>
          <w:szCs w:val="24"/>
        </w:rPr>
        <w:tab/>
      </w:r>
      <w:r w:rsidRPr="00437500">
        <w:rPr>
          <w:rFonts w:ascii="Times New Roman" w:hAnsi="Times New Roman" w:cs="Times New Roman"/>
          <w:color w:val="000000" w:themeColor="text1"/>
          <w:sz w:val="24"/>
          <w:szCs w:val="24"/>
        </w:rPr>
        <w:tab/>
        <w:t xml:space="preserve">Prof. (Dr.) SK Akhtar Ahmad </w:t>
      </w:r>
    </w:p>
    <w:p w14:paraId="156D81D7"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Designation:</w:t>
      </w:r>
      <w:r w:rsidRPr="00437500">
        <w:rPr>
          <w:rFonts w:ascii="Times New Roman" w:hAnsi="Times New Roman" w:cs="Times New Roman"/>
          <w:color w:val="000000" w:themeColor="text1"/>
          <w:sz w:val="24"/>
          <w:szCs w:val="24"/>
        </w:rPr>
        <w:tab/>
      </w:r>
      <w:r w:rsidRPr="00437500">
        <w:rPr>
          <w:rFonts w:ascii="Times New Roman" w:hAnsi="Times New Roman" w:cs="Times New Roman"/>
          <w:color w:val="000000" w:themeColor="text1"/>
          <w:sz w:val="24"/>
          <w:szCs w:val="24"/>
        </w:rPr>
        <w:tab/>
        <w:t>Professor</w:t>
      </w:r>
    </w:p>
    <w:p w14:paraId="251AC3F0"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Dept. of Occupational and Environmental Health</w:t>
      </w:r>
    </w:p>
    <w:p w14:paraId="0EDB95D3" w14:textId="77777777" w:rsidR="00F20AED" w:rsidRPr="00437500" w:rsidRDefault="00F20AED" w:rsidP="00894B4A">
      <w:pPr>
        <w:rPr>
          <w:rFonts w:ascii="Times New Roman" w:hAnsi="Times New Roman" w:cs="Times New Roman"/>
          <w:color w:val="000000" w:themeColor="text1"/>
          <w:sz w:val="28"/>
          <w:szCs w:val="24"/>
        </w:rPr>
      </w:pPr>
      <w:r w:rsidRPr="00437500">
        <w:rPr>
          <w:rFonts w:ascii="Times New Roman" w:hAnsi="Times New Roman" w:cs="Times New Roman"/>
          <w:color w:val="000000" w:themeColor="text1"/>
          <w:sz w:val="24"/>
          <w:szCs w:val="24"/>
        </w:rPr>
        <w:t>Bangladesh University of Health Sciences (BUHS)</w:t>
      </w:r>
    </w:p>
    <w:p w14:paraId="190F65A5" w14:textId="77777777" w:rsidR="00F20AED" w:rsidRPr="00437500" w:rsidRDefault="00F20AED" w:rsidP="00894B4A">
      <w:pPr>
        <w:rPr>
          <w:rFonts w:ascii="Times New Roman" w:hAnsi="Times New Roman" w:cs="Times New Roman"/>
          <w:color w:val="000000" w:themeColor="text1"/>
          <w:sz w:val="24"/>
          <w:szCs w:val="24"/>
        </w:rPr>
      </w:pPr>
    </w:p>
    <w:p w14:paraId="7EBB21EF"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 xml:space="preserve">Member  </w:t>
      </w:r>
    </w:p>
    <w:p w14:paraId="6C11DA76"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 xml:space="preserve">Signature: </w:t>
      </w:r>
      <w:r w:rsidRPr="00437500">
        <w:rPr>
          <w:rFonts w:ascii="Times New Roman" w:hAnsi="Times New Roman" w:cs="Times New Roman"/>
          <w:color w:val="000000" w:themeColor="text1"/>
          <w:sz w:val="24"/>
          <w:szCs w:val="24"/>
        </w:rPr>
        <w:tab/>
      </w:r>
      <w:r w:rsidRPr="00437500">
        <w:rPr>
          <w:rFonts w:ascii="Times New Roman" w:hAnsi="Times New Roman" w:cs="Times New Roman"/>
          <w:color w:val="000000" w:themeColor="text1"/>
          <w:sz w:val="24"/>
          <w:szCs w:val="24"/>
        </w:rPr>
        <w:tab/>
        <w:t>......................................................</w:t>
      </w:r>
    </w:p>
    <w:p w14:paraId="03F6DED3"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 xml:space="preserve">Full name:                  Prof. Dr. </w:t>
      </w:r>
      <w:r w:rsidRPr="00437500">
        <w:rPr>
          <w:rFonts w:ascii="Times New Roman" w:hAnsi="Times New Roman" w:cs="Times New Roman"/>
          <w:bCs/>
          <w:color w:val="000000" w:themeColor="text1"/>
          <w:sz w:val="24"/>
          <w:szCs w:val="24"/>
        </w:rPr>
        <w:t>Pradip Kumar Sen Gupta </w:t>
      </w:r>
    </w:p>
    <w:p w14:paraId="30CF052B"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 xml:space="preserve">Designation:              Head, Dept. of Epidemiology  </w:t>
      </w:r>
    </w:p>
    <w:p w14:paraId="11060529"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ab/>
        <w:t>Bangladesh University of Health Sciences (BUHS)</w:t>
      </w:r>
    </w:p>
    <w:p w14:paraId="2F00B4C3"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Member</w:t>
      </w:r>
      <w:r w:rsidRPr="00437500">
        <w:rPr>
          <w:rFonts w:ascii="Times New Roman" w:hAnsi="Times New Roman" w:cs="Times New Roman"/>
          <w:color w:val="000000" w:themeColor="text1"/>
          <w:sz w:val="24"/>
          <w:szCs w:val="24"/>
        </w:rPr>
        <w:tab/>
      </w:r>
    </w:p>
    <w:p w14:paraId="49235F87"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Signature:                 .......................................................</w:t>
      </w:r>
    </w:p>
    <w:p w14:paraId="6D148AD8"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 xml:space="preserve">Full name:                Dr. Md. </w:t>
      </w:r>
      <w:proofErr w:type="spellStart"/>
      <w:r w:rsidRPr="00437500">
        <w:rPr>
          <w:rFonts w:ascii="Times New Roman" w:hAnsi="Times New Roman" w:cs="Times New Roman"/>
          <w:color w:val="000000" w:themeColor="text1"/>
          <w:sz w:val="24"/>
          <w:szCs w:val="24"/>
        </w:rPr>
        <w:t>Mojibur</w:t>
      </w:r>
      <w:proofErr w:type="spellEnd"/>
      <w:r w:rsidRPr="00437500">
        <w:rPr>
          <w:rFonts w:ascii="Times New Roman" w:hAnsi="Times New Roman" w:cs="Times New Roman"/>
          <w:color w:val="000000" w:themeColor="text1"/>
          <w:sz w:val="24"/>
          <w:szCs w:val="24"/>
        </w:rPr>
        <w:t xml:space="preserve"> Rahman</w:t>
      </w:r>
    </w:p>
    <w:p w14:paraId="481F6147"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Designation:            Associate Professor, Dept. of Epidemiology</w:t>
      </w:r>
    </w:p>
    <w:p w14:paraId="76E3AE57" w14:textId="77777777" w:rsidR="00F20AED" w:rsidRPr="00437500" w:rsidRDefault="00F20AED" w:rsidP="00894B4A">
      <w:pPr>
        <w:rPr>
          <w:rFonts w:ascii="Times New Roman" w:hAnsi="Times New Roman" w:cs="Times New Roman"/>
          <w:color w:val="000000" w:themeColor="text1"/>
          <w:sz w:val="24"/>
          <w:szCs w:val="24"/>
        </w:rPr>
      </w:pPr>
      <w:r w:rsidRPr="00437500">
        <w:rPr>
          <w:rFonts w:ascii="Times New Roman" w:hAnsi="Times New Roman" w:cs="Times New Roman"/>
          <w:color w:val="000000" w:themeColor="text1"/>
          <w:sz w:val="24"/>
          <w:szCs w:val="24"/>
        </w:rPr>
        <w:tab/>
      </w:r>
      <w:r w:rsidRPr="00437500">
        <w:rPr>
          <w:rFonts w:ascii="Times New Roman" w:hAnsi="Times New Roman" w:cs="Times New Roman"/>
          <w:color w:val="000000" w:themeColor="text1"/>
          <w:sz w:val="24"/>
          <w:szCs w:val="24"/>
        </w:rPr>
        <w:tab/>
        <w:t xml:space="preserve">Bangladesh University of Health Sciences (BUHS) </w:t>
      </w:r>
    </w:p>
    <w:p w14:paraId="12CDBB11" w14:textId="77777777" w:rsidR="00F20AED" w:rsidRPr="00437500" w:rsidRDefault="00F20AED" w:rsidP="00894B4A">
      <w:pPr>
        <w:rPr>
          <w:rFonts w:ascii="Times New Roman" w:hAnsi="Times New Roman" w:cs="Times New Roman"/>
          <w:i/>
          <w:color w:val="000000" w:themeColor="text1"/>
          <w:sz w:val="24"/>
          <w:szCs w:val="24"/>
        </w:rPr>
      </w:pPr>
    </w:p>
    <w:p w14:paraId="798E4307" w14:textId="77777777" w:rsidR="00F20AED" w:rsidRPr="00437500" w:rsidRDefault="00F20AED" w:rsidP="00894B4A">
      <w:pPr>
        <w:rPr>
          <w:rFonts w:ascii="Times New Roman" w:hAnsi="Times New Roman" w:cs="Times New Roman"/>
          <w:i/>
          <w:color w:val="000000" w:themeColor="text1"/>
          <w:sz w:val="24"/>
          <w:szCs w:val="24"/>
        </w:rPr>
      </w:pPr>
    </w:p>
    <w:p w14:paraId="17A43FBC" w14:textId="51DF04E9" w:rsidR="00F20AED" w:rsidRPr="00437500" w:rsidRDefault="00F20AED" w:rsidP="00894B4A">
      <w:pPr>
        <w:rPr>
          <w:rFonts w:ascii="Times New Roman" w:hAnsi="Times New Roman" w:cs="Times New Roman"/>
          <w:color w:val="000000" w:themeColor="text1"/>
          <w:sz w:val="24"/>
          <w:szCs w:val="24"/>
          <w:shd w:val="clear" w:color="auto" w:fill="FFFFFF"/>
        </w:rPr>
      </w:pPr>
      <w:r w:rsidRPr="00437500">
        <w:rPr>
          <w:rFonts w:ascii="Times New Roman" w:hAnsi="Times New Roman" w:cs="Times New Roman"/>
          <w:i/>
          <w:color w:val="000000" w:themeColor="text1"/>
          <w:sz w:val="24"/>
          <w:szCs w:val="24"/>
        </w:rPr>
        <w:t>Date of Approval</w:t>
      </w:r>
      <w:r w:rsidRPr="00437500">
        <w:rPr>
          <w:rFonts w:ascii="Times New Roman" w:hAnsi="Times New Roman" w:cs="Times New Roman"/>
          <w:color w:val="000000" w:themeColor="text1"/>
          <w:sz w:val="24"/>
          <w:szCs w:val="24"/>
        </w:rPr>
        <w:t>:</w:t>
      </w:r>
      <w:r w:rsidR="00EB4CF9">
        <w:rPr>
          <w:rFonts w:ascii="Times New Roman" w:hAnsi="Times New Roman" w:cs="Times New Roman"/>
          <w:color w:val="000000" w:themeColor="text1"/>
          <w:sz w:val="24"/>
          <w:szCs w:val="24"/>
        </w:rPr>
        <w:t xml:space="preserve"> _ _ _ _ _ _ _ _ _ _ _ _ _</w:t>
      </w:r>
    </w:p>
    <w:p w14:paraId="132DDA01" w14:textId="77777777" w:rsidR="00F20AED" w:rsidRPr="00437500" w:rsidRDefault="00F20AED" w:rsidP="00894B4A">
      <w:pPr>
        <w:rPr>
          <w:rFonts w:ascii="Times New Roman" w:eastAsia="Times New Roman" w:hAnsi="Times New Roman" w:cs="Times New Roman"/>
          <w:bCs/>
          <w:color w:val="000000" w:themeColor="text1"/>
          <w:sz w:val="24"/>
          <w:szCs w:val="24"/>
        </w:rPr>
      </w:pPr>
      <w:r w:rsidRPr="00437500">
        <w:rPr>
          <w:rFonts w:ascii="Times New Roman" w:hAnsi="Times New Roman" w:cs="Times New Roman"/>
          <w:color w:val="000000" w:themeColor="text1"/>
          <w:sz w:val="32"/>
          <w:szCs w:val="32"/>
          <w:u w:val="single"/>
        </w:rPr>
        <w:br w:type="page"/>
      </w:r>
    </w:p>
    <w:p w14:paraId="4E634A33" w14:textId="77777777" w:rsidR="00F20AED" w:rsidRPr="00437500" w:rsidRDefault="00F20AED" w:rsidP="00894B4A">
      <w:pPr>
        <w:rPr>
          <w:rFonts w:ascii="Times New Roman" w:hAnsi="Times New Roman" w:cs="Times New Roman"/>
          <w:b/>
          <w:sz w:val="24"/>
          <w:szCs w:val="24"/>
        </w:rPr>
      </w:pPr>
    </w:p>
    <w:p w14:paraId="06274531" w14:textId="611BECC8" w:rsidR="00F20AED" w:rsidRPr="00437500" w:rsidRDefault="00F20AED" w:rsidP="008A773D">
      <w:pPr>
        <w:pStyle w:val="Heading2"/>
        <w:jc w:val="center"/>
      </w:pPr>
      <w:bookmarkStart w:id="3" w:name="_Toc181608070"/>
      <w:r w:rsidRPr="00437500">
        <w:t>DEDICATION</w:t>
      </w:r>
      <w:bookmarkEnd w:id="3"/>
    </w:p>
    <w:p w14:paraId="2B4B3B4F" w14:textId="77777777" w:rsidR="00894B4A" w:rsidRPr="00437500" w:rsidRDefault="00F20AED" w:rsidP="00894B4A">
      <w:pPr>
        <w:rPr>
          <w:rFonts w:ascii="Times New Roman" w:eastAsia="Times New Roman" w:hAnsi="Times New Roman" w:cs="Times New Roman"/>
          <w:color w:val="000000" w:themeColor="text1"/>
          <w:sz w:val="24"/>
          <w:szCs w:val="24"/>
          <w:lang w:val="en-GB" w:eastAsia="en-GB"/>
        </w:rPr>
      </w:pPr>
      <w:r w:rsidRPr="00437500">
        <w:rPr>
          <w:rFonts w:ascii="Times New Roman" w:eastAsia="Times New Roman" w:hAnsi="Times New Roman" w:cs="Times New Roman"/>
          <w:color w:val="000000" w:themeColor="text1"/>
          <w:sz w:val="24"/>
          <w:szCs w:val="24"/>
          <w:lang w:val="en-GB" w:eastAsia="en-GB"/>
        </w:rPr>
        <w:t xml:space="preserve">This thesis work is dedicated to my </w:t>
      </w:r>
      <w:r w:rsidR="0070420C" w:rsidRPr="00437500">
        <w:rPr>
          <w:rFonts w:ascii="Times New Roman" w:eastAsia="Times New Roman" w:hAnsi="Times New Roman" w:cs="Times New Roman"/>
          <w:color w:val="000000" w:themeColor="text1"/>
          <w:sz w:val="24"/>
          <w:szCs w:val="24"/>
          <w:lang w:val="en-GB" w:eastAsia="en-GB"/>
        </w:rPr>
        <w:t>professor and head of the department,</w:t>
      </w:r>
      <w:r w:rsidRPr="00437500">
        <w:rPr>
          <w:rFonts w:ascii="Times New Roman" w:eastAsia="Times New Roman" w:hAnsi="Times New Roman" w:cs="Times New Roman"/>
          <w:color w:val="000000" w:themeColor="text1"/>
          <w:sz w:val="24"/>
          <w:szCs w:val="24"/>
          <w:lang w:val="en-GB" w:eastAsia="en-GB"/>
        </w:rPr>
        <w:t xml:space="preserve"> who has been a constant source of support and encouragement during the challenges of my postgraduate school and life. I am truly thankful for having you in my life. This work is also dedicated to my parents, </w:t>
      </w:r>
      <w:r w:rsidR="0070420C" w:rsidRPr="00437500">
        <w:rPr>
          <w:rFonts w:ascii="Times New Roman" w:eastAsia="Times New Roman" w:hAnsi="Times New Roman" w:cs="Times New Roman"/>
          <w:color w:val="000000" w:themeColor="text1"/>
          <w:sz w:val="24"/>
          <w:szCs w:val="24"/>
          <w:lang w:val="en-GB" w:eastAsia="en-GB"/>
        </w:rPr>
        <w:t>and husband</w:t>
      </w:r>
      <w:r w:rsidRPr="00437500">
        <w:rPr>
          <w:rFonts w:ascii="Times New Roman" w:eastAsia="Times New Roman" w:hAnsi="Times New Roman" w:cs="Times New Roman"/>
          <w:color w:val="000000" w:themeColor="text1"/>
          <w:sz w:val="24"/>
          <w:szCs w:val="24"/>
          <w:lang w:val="en-GB" w:eastAsia="en-GB"/>
        </w:rPr>
        <w:t>, who have always loved me unconditionally and whose good examples have taught me to work hard for the things that I aspire to achieve.</w:t>
      </w:r>
    </w:p>
    <w:p w14:paraId="27F9E3EA" w14:textId="77777777" w:rsidR="00894B4A" w:rsidRPr="00437500" w:rsidRDefault="00894B4A">
      <w:pPr>
        <w:rPr>
          <w:rFonts w:ascii="Times New Roman" w:eastAsia="Times New Roman" w:hAnsi="Times New Roman" w:cs="Times New Roman"/>
          <w:color w:val="000000" w:themeColor="text1"/>
          <w:sz w:val="24"/>
          <w:szCs w:val="24"/>
          <w:lang w:val="en-GB" w:eastAsia="en-GB"/>
        </w:rPr>
      </w:pPr>
      <w:r w:rsidRPr="00437500">
        <w:rPr>
          <w:rFonts w:ascii="Times New Roman" w:eastAsia="Times New Roman" w:hAnsi="Times New Roman" w:cs="Times New Roman"/>
          <w:color w:val="000000" w:themeColor="text1"/>
          <w:sz w:val="24"/>
          <w:szCs w:val="24"/>
          <w:lang w:val="en-GB" w:eastAsia="en-GB"/>
        </w:rPr>
        <w:br w:type="page"/>
      </w:r>
    </w:p>
    <w:p w14:paraId="53CBF29E" w14:textId="002F0C5C" w:rsidR="00F20AED" w:rsidRPr="00437500" w:rsidRDefault="00F20AED" w:rsidP="008A773D">
      <w:pPr>
        <w:pStyle w:val="Heading2"/>
        <w:jc w:val="center"/>
      </w:pPr>
      <w:bookmarkStart w:id="4" w:name="_Toc181608071"/>
      <w:r w:rsidRPr="00437500">
        <w:lastRenderedPageBreak/>
        <w:t>TABLE OF CONTENTS</w:t>
      </w:r>
      <w:bookmarkEnd w:id="4"/>
    </w:p>
    <w:sdt>
      <w:sdtPr>
        <w:rPr>
          <w:rFonts w:ascii="Times New Roman" w:hAnsi="Times New Roman" w:cs="Times New Roman"/>
        </w:rPr>
        <w:id w:val="-1087775628"/>
        <w:docPartObj>
          <w:docPartGallery w:val="Table of Contents"/>
          <w:docPartUnique/>
        </w:docPartObj>
      </w:sdtPr>
      <w:sdtEndPr>
        <w:rPr>
          <w:b/>
          <w:bCs/>
          <w:noProof/>
        </w:rPr>
      </w:sdtEndPr>
      <w:sdtContent>
        <w:p w14:paraId="167FF508" w14:textId="225E9C88" w:rsidR="00D821B9" w:rsidRPr="00EB4CF9" w:rsidRDefault="00D821B9" w:rsidP="00894B4A">
          <w:pPr>
            <w:rPr>
              <w:rFonts w:ascii="Times New Roman" w:hAnsi="Times New Roman" w:cs="Times New Roman"/>
            </w:rPr>
          </w:pPr>
        </w:p>
        <w:p w14:paraId="681D38B6" w14:textId="6A2C0598" w:rsidR="00EB4CF9" w:rsidRPr="00EB4CF9" w:rsidRDefault="00A76285">
          <w:pPr>
            <w:pStyle w:val="TOC2"/>
            <w:tabs>
              <w:tab w:val="right" w:leader="dot" w:pos="9739"/>
            </w:tabs>
            <w:rPr>
              <w:rFonts w:ascii="Times New Roman" w:eastAsiaTheme="minorEastAsia" w:hAnsi="Times New Roman" w:cs="Times New Roman"/>
              <w:noProof/>
              <w:kern w:val="2"/>
              <w:lang w:eastAsia="zh-CN"/>
              <w14:ligatures w14:val="standardContextual"/>
            </w:rPr>
          </w:pPr>
          <w:r w:rsidRPr="00EB4CF9">
            <w:rPr>
              <w:rFonts w:ascii="Times New Roman" w:hAnsi="Times New Roman" w:cs="Times New Roman"/>
            </w:rPr>
            <w:fldChar w:fldCharType="begin"/>
          </w:r>
          <w:r w:rsidR="00D821B9" w:rsidRPr="00EB4CF9">
            <w:rPr>
              <w:rFonts w:ascii="Times New Roman" w:hAnsi="Times New Roman" w:cs="Times New Roman"/>
            </w:rPr>
            <w:instrText xml:space="preserve"> TOC \o "1-3" \h \z \u </w:instrText>
          </w:r>
          <w:r w:rsidRPr="00EB4CF9">
            <w:rPr>
              <w:rFonts w:ascii="Times New Roman" w:hAnsi="Times New Roman" w:cs="Times New Roman"/>
            </w:rPr>
            <w:fldChar w:fldCharType="separate"/>
          </w:r>
          <w:hyperlink w:anchor="_Toc181608067" w:history="1">
            <w:r w:rsidR="00EB4CF9" w:rsidRPr="00EB4CF9">
              <w:rPr>
                <w:rStyle w:val="Hyperlink"/>
                <w:rFonts w:ascii="Times New Roman" w:hAnsi="Times New Roman" w:cs="Times New Roman"/>
                <w:noProof/>
              </w:rPr>
              <w:t>DECLARATION</w:t>
            </w:r>
            <w:r w:rsidR="00EB4CF9" w:rsidRPr="00EB4CF9">
              <w:rPr>
                <w:rFonts w:ascii="Times New Roman" w:hAnsi="Times New Roman" w:cs="Times New Roman"/>
                <w:noProof/>
                <w:webHidden/>
              </w:rPr>
              <w:tab/>
            </w:r>
            <w:r w:rsidR="00EB4CF9" w:rsidRPr="00EB4CF9">
              <w:rPr>
                <w:rFonts w:ascii="Times New Roman" w:hAnsi="Times New Roman" w:cs="Times New Roman"/>
                <w:noProof/>
                <w:webHidden/>
              </w:rPr>
              <w:fldChar w:fldCharType="begin"/>
            </w:r>
            <w:r w:rsidR="00EB4CF9" w:rsidRPr="00EB4CF9">
              <w:rPr>
                <w:rFonts w:ascii="Times New Roman" w:hAnsi="Times New Roman" w:cs="Times New Roman"/>
                <w:noProof/>
                <w:webHidden/>
              </w:rPr>
              <w:instrText xml:space="preserve"> PAGEREF _Toc181608067 \h </w:instrText>
            </w:r>
            <w:r w:rsidR="00EB4CF9" w:rsidRPr="00EB4CF9">
              <w:rPr>
                <w:rFonts w:ascii="Times New Roman" w:hAnsi="Times New Roman" w:cs="Times New Roman"/>
                <w:noProof/>
                <w:webHidden/>
              </w:rPr>
            </w:r>
            <w:r w:rsidR="00EB4CF9" w:rsidRPr="00EB4CF9">
              <w:rPr>
                <w:rFonts w:ascii="Times New Roman" w:hAnsi="Times New Roman" w:cs="Times New Roman"/>
                <w:noProof/>
                <w:webHidden/>
              </w:rPr>
              <w:fldChar w:fldCharType="separate"/>
            </w:r>
            <w:r w:rsidR="002A2352">
              <w:rPr>
                <w:rFonts w:ascii="Times New Roman" w:hAnsi="Times New Roman" w:cs="Times New Roman"/>
                <w:noProof/>
                <w:webHidden/>
              </w:rPr>
              <w:t>2</w:t>
            </w:r>
            <w:r w:rsidR="00EB4CF9" w:rsidRPr="00EB4CF9">
              <w:rPr>
                <w:rFonts w:ascii="Times New Roman" w:hAnsi="Times New Roman" w:cs="Times New Roman"/>
                <w:noProof/>
                <w:webHidden/>
              </w:rPr>
              <w:fldChar w:fldCharType="end"/>
            </w:r>
          </w:hyperlink>
        </w:p>
        <w:p w14:paraId="44158C43" w14:textId="60C3DBBD" w:rsidR="00EB4CF9" w:rsidRPr="00EB4CF9" w:rsidRDefault="00EB4CF9">
          <w:pPr>
            <w:pStyle w:val="TOC2"/>
            <w:tabs>
              <w:tab w:val="right" w:leader="dot" w:pos="9739"/>
            </w:tabs>
            <w:rPr>
              <w:rFonts w:ascii="Times New Roman" w:eastAsiaTheme="minorEastAsia" w:hAnsi="Times New Roman" w:cs="Times New Roman"/>
              <w:noProof/>
              <w:kern w:val="2"/>
              <w:lang w:eastAsia="zh-CN"/>
              <w14:ligatures w14:val="standardContextual"/>
            </w:rPr>
          </w:pPr>
          <w:hyperlink w:anchor="_Toc181608068" w:history="1">
            <w:r w:rsidRPr="00EB4CF9">
              <w:rPr>
                <w:rStyle w:val="Hyperlink"/>
                <w:rFonts w:ascii="Times New Roman" w:hAnsi="Times New Roman" w:cs="Times New Roman"/>
                <w:noProof/>
              </w:rPr>
              <w:t>SUPERVISOR’S CERTIFICATE</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_Toc181608068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3</w:t>
            </w:r>
            <w:r w:rsidRPr="00EB4CF9">
              <w:rPr>
                <w:rFonts w:ascii="Times New Roman" w:hAnsi="Times New Roman" w:cs="Times New Roman"/>
                <w:noProof/>
                <w:webHidden/>
              </w:rPr>
              <w:fldChar w:fldCharType="end"/>
            </w:r>
          </w:hyperlink>
        </w:p>
        <w:p w14:paraId="09B2C0A2" w14:textId="0CD3B205" w:rsidR="00EB4CF9" w:rsidRPr="00EB4CF9" w:rsidRDefault="00EB4CF9">
          <w:pPr>
            <w:pStyle w:val="TOC2"/>
            <w:tabs>
              <w:tab w:val="right" w:leader="dot" w:pos="9739"/>
            </w:tabs>
            <w:rPr>
              <w:rFonts w:ascii="Times New Roman" w:eastAsiaTheme="minorEastAsia" w:hAnsi="Times New Roman" w:cs="Times New Roman"/>
              <w:noProof/>
              <w:kern w:val="2"/>
              <w:lang w:eastAsia="zh-CN"/>
              <w14:ligatures w14:val="standardContextual"/>
            </w:rPr>
          </w:pPr>
          <w:hyperlink w:anchor="_Toc181608069" w:history="1">
            <w:r w:rsidRPr="00EB4CF9">
              <w:rPr>
                <w:rStyle w:val="Hyperlink"/>
                <w:rFonts w:ascii="Times New Roman" w:hAnsi="Times New Roman" w:cs="Times New Roman"/>
                <w:noProof/>
              </w:rPr>
              <w:t>CERTIFICATE BY BOARD OF EXAMINERS</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_Toc181608069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4</w:t>
            </w:r>
            <w:r w:rsidRPr="00EB4CF9">
              <w:rPr>
                <w:rFonts w:ascii="Times New Roman" w:hAnsi="Times New Roman" w:cs="Times New Roman"/>
                <w:noProof/>
                <w:webHidden/>
              </w:rPr>
              <w:fldChar w:fldCharType="end"/>
            </w:r>
          </w:hyperlink>
        </w:p>
        <w:p w14:paraId="2994B59C" w14:textId="1AB300A4" w:rsidR="00EB4CF9" w:rsidRPr="00EB4CF9" w:rsidRDefault="00EB4CF9">
          <w:pPr>
            <w:pStyle w:val="TOC2"/>
            <w:tabs>
              <w:tab w:val="right" w:leader="dot" w:pos="9739"/>
            </w:tabs>
            <w:rPr>
              <w:rFonts w:ascii="Times New Roman" w:eastAsiaTheme="minorEastAsia" w:hAnsi="Times New Roman" w:cs="Times New Roman"/>
              <w:noProof/>
              <w:kern w:val="2"/>
              <w:lang w:eastAsia="zh-CN"/>
              <w14:ligatures w14:val="standardContextual"/>
            </w:rPr>
          </w:pPr>
          <w:hyperlink w:anchor="_Toc181608070" w:history="1">
            <w:r w:rsidRPr="00EB4CF9">
              <w:rPr>
                <w:rStyle w:val="Hyperlink"/>
                <w:rFonts w:ascii="Times New Roman" w:hAnsi="Times New Roman" w:cs="Times New Roman"/>
                <w:noProof/>
              </w:rPr>
              <w:t>DEDICATION</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_Toc181608070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5</w:t>
            </w:r>
            <w:r w:rsidRPr="00EB4CF9">
              <w:rPr>
                <w:rFonts w:ascii="Times New Roman" w:hAnsi="Times New Roman" w:cs="Times New Roman"/>
                <w:noProof/>
                <w:webHidden/>
              </w:rPr>
              <w:fldChar w:fldCharType="end"/>
            </w:r>
          </w:hyperlink>
        </w:p>
        <w:p w14:paraId="4907E256" w14:textId="216ECA91" w:rsidR="00EB4CF9" w:rsidRPr="00EB4CF9" w:rsidRDefault="00EB4CF9">
          <w:pPr>
            <w:pStyle w:val="TOC2"/>
            <w:tabs>
              <w:tab w:val="right" w:leader="dot" w:pos="9739"/>
            </w:tabs>
            <w:rPr>
              <w:rFonts w:ascii="Times New Roman" w:eastAsiaTheme="minorEastAsia" w:hAnsi="Times New Roman" w:cs="Times New Roman"/>
              <w:noProof/>
              <w:kern w:val="2"/>
              <w:lang w:eastAsia="zh-CN"/>
              <w14:ligatures w14:val="standardContextual"/>
            </w:rPr>
          </w:pPr>
          <w:hyperlink w:anchor="_Toc181608071" w:history="1">
            <w:r w:rsidRPr="00EB4CF9">
              <w:rPr>
                <w:rStyle w:val="Hyperlink"/>
                <w:rFonts w:ascii="Times New Roman" w:hAnsi="Times New Roman" w:cs="Times New Roman"/>
                <w:noProof/>
              </w:rPr>
              <w:t>TABLE OF CONTENTS</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_Toc181608071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6</w:t>
            </w:r>
            <w:r w:rsidRPr="00EB4CF9">
              <w:rPr>
                <w:rFonts w:ascii="Times New Roman" w:hAnsi="Times New Roman" w:cs="Times New Roman"/>
                <w:noProof/>
                <w:webHidden/>
              </w:rPr>
              <w:fldChar w:fldCharType="end"/>
            </w:r>
          </w:hyperlink>
        </w:p>
        <w:p w14:paraId="4E82CDB7" w14:textId="54A83299" w:rsidR="00EB4CF9" w:rsidRPr="00EB4CF9" w:rsidRDefault="00EB4CF9">
          <w:pPr>
            <w:pStyle w:val="TOC2"/>
            <w:tabs>
              <w:tab w:val="right" w:leader="dot" w:pos="9739"/>
            </w:tabs>
            <w:rPr>
              <w:rFonts w:ascii="Times New Roman" w:eastAsiaTheme="minorEastAsia" w:hAnsi="Times New Roman" w:cs="Times New Roman"/>
              <w:noProof/>
              <w:kern w:val="2"/>
              <w:lang w:eastAsia="zh-CN"/>
              <w14:ligatures w14:val="standardContextual"/>
            </w:rPr>
          </w:pPr>
          <w:hyperlink w:anchor="_Toc181608072" w:history="1">
            <w:r w:rsidRPr="00EB4CF9">
              <w:rPr>
                <w:rStyle w:val="Hyperlink"/>
                <w:rFonts w:ascii="Times New Roman" w:hAnsi="Times New Roman" w:cs="Times New Roman"/>
                <w:noProof/>
              </w:rPr>
              <w:t>LIST OF TABLES</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_Toc181608072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7</w:t>
            </w:r>
            <w:r w:rsidRPr="00EB4CF9">
              <w:rPr>
                <w:rFonts w:ascii="Times New Roman" w:hAnsi="Times New Roman" w:cs="Times New Roman"/>
                <w:noProof/>
                <w:webHidden/>
              </w:rPr>
              <w:fldChar w:fldCharType="end"/>
            </w:r>
          </w:hyperlink>
        </w:p>
        <w:p w14:paraId="0B1AC278" w14:textId="39774FB8" w:rsidR="00EB4CF9" w:rsidRPr="00EB4CF9" w:rsidRDefault="00EB4CF9">
          <w:pPr>
            <w:pStyle w:val="TOC2"/>
            <w:tabs>
              <w:tab w:val="right" w:leader="dot" w:pos="9739"/>
            </w:tabs>
            <w:rPr>
              <w:rFonts w:ascii="Times New Roman" w:eastAsiaTheme="minorEastAsia" w:hAnsi="Times New Roman" w:cs="Times New Roman"/>
              <w:noProof/>
              <w:kern w:val="2"/>
              <w:lang w:eastAsia="zh-CN"/>
              <w14:ligatures w14:val="standardContextual"/>
            </w:rPr>
          </w:pPr>
          <w:hyperlink w:anchor="_Toc181608073" w:history="1">
            <w:r w:rsidRPr="00EB4CF9">
              <w:rPr>
                <w:rStyle w:val="Hyperlink"/>
                <w:rFonts w:ascii="Times New Roman" w:hAnsi="Times New Roman" w:cs="Times New Roman"/>
                <w:noProof/>
              </w:rPr>
              <w:t>LIST OF FIGURES</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_Toc181608073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9</w:t>
            </w:r>
            <w:r w:rsidRPr="00EB4CF9">
              <w:rPr>
                <w:rFonts w:ascii="Times New Roman" w:hAnsi="Times New Roman" w:cs="Times New Roman"/>
                <w:noProof/>
                <w:webHidden/>
              </w:rPr>
              <w:fldChar w:fldCharType="end"/>
            </w:r>
          </w:hyperlink>
        </w:p>
        <w:p w14:paraId="1CA33908" w14:textId="1AF2EFE0" w:rsidR="00EB4CF9" w:rsidRPr="00EB4CF9" w:rsidRDefault="00EB4CF9">
          <w:pPr>
            <w:pStyle w:val="TOC2"/>
            <w:tabs>
              <w:tab w:val="right" w:leader="dot" w:pos="9739"/>
            </w:tabs>
            <w:rPr>
              <w:rFonts w:ascii="Times New Roman" w:eastAsiaTheme="minorEastAsia" w:hAnsi="Times New Roman" w:cs="Times New Roman"/>
              <w:noProof/>
              <w:kern w:val="2"/>
              <w:lang w:eastAsia="zh-CN"/>
              <w14:ligatures w14:val="standardContextual"/>
            </w:rPr>
          </w:pPr>
          <w:hyperlink w:anchor="_Toc181608074" w:history="1">
            <w:r w:rsidRPr="00EB4CF9">
              <w:rPr>
                <w:rStyle w:val="Hyperlink"/>
                <w:rFonts w:ascii="Times New Roman" w:hAnsi="Times New Roman" w:cs="Times New Roman"/>
                <w:noProof/>
              </w:rPr>
              <w:t>LIST OF ABBREVIATIONS</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_Toc181608074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10</w:t>
            </w:r>
            <w:r w:rsidRPr="00EB4CF9">
              <w:rPr>
                <w:rFonts w:ascii="Times New Roman" w:hAnsi="Times New Roman" w:cs="Times New Roman"/>
                <w:noProof/>
                <w:webHidden/>
              </w:rPr>
              <w:fldChar w:fldCharType="end"/>
            </w:r>
          </w:hyperlink>
        </w:p>
        <w:p w14:paraId="3CCFADAA" w14:textId="2CCC1D4D" w:rsidR="00EB4CF9" w:rsidRPr="00EB4CF9" w:rsidRDefault="00EB4CF9">
          <w:pPr>
            <w:pStyle w:val="TOC2"/>
            <w:tabs>
              <w:tab w:val="right" w:leader="dot" w:pos="9739"/>
            </w:tabs>
            <w:rPr>
              <w:rFonts w:ascii="Times New Roman" w:eastAsiaTheme="minorEastAsia" w:hAnsi="Times New Roman" w:cs="Times New Roman"/>
              <w:noProof/>
              <w:kern w:val="2"/>
              <w:lang w:eastAsia="zh-CN"/>
              <w14:ligatures w14:val="standardContextual"/>
            </w:rPr>
          </w:pPr>
          <w:hyperlink w:anchor="_Toc181608075" w:history="1">
            <w:r w:rsidRPr="00EB4CF9">
              <w:rPr>
                <w:rStyle w:val="Hyperlink"/>
                <w:rFonts w:ascii="Times New Roman" w:hAnsi="Times New Roman" w:cs="Times New Roman"/>
                <w:noProof/>
              </w:rPr>
              <w:t>ACKNOWLDGEMENT</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_Toc181608075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11</w:t>
            </w:r>
            <w:r w:rsidRPr="00EB4CF9">
              <w:rPr>
                <w:rFonts w:ascii="Times New Roman" w:hAnsi="Times New Roman" w:cs="Times New Roman"/>
                <w:noProof/>
                <w:webHidden/>
              </w:rPr>
              <w:fldChar w:fldCharType="end"/>
            </w:r>
          </w:hyperlink>
        </w:p>
        <w:p w14:paraId="064630B9" w14:textId="0F85DA58" w:rsidR="00EB4CF9" w:rsidRPr="00EB4CF9" w:rsidRDefault="00EB4CF9">
          <w:pPr>
            <w:pStyle w:val="TOC2"/>
            <w:tabs>
              <w:tab w:val="right" w:leader="dot" w:pos="9739"/>
            </w:tabs>
            <w:rPr>
              <w:rFonts w:ascii="Times New Roman" w:eastAsiaTheme="minorEastAsia" w:hAnsi="Times New Roman" w:cs="Times New Roman"/>
              <w:noProof/>
              <w:kern w:val="2"/>
              <w:lang w:eastAsia="zh-CN"/>
              <w14:ligatures w14:val="standardContextual"/>
            </w:rPr>
          </w:pPr>
          <w:hyperlink w:anchor="_Toc181608076" w:history="1">
            <w:r w:rsidRPr="00EB4CF9">
              <w:rPr>
                <w:rStyle w:val="Hyperlink"/>
                <w:rFonts w:ascii="Times New Roman" w:hAnsi="Times New Roman" w:cs="Times New Roman"/>
                <w:noProof/>
              </w:rPr>
              <w:t>ABSTRACT</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_Toc181608076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12</w:t>
            </w:r>
            <w:r w:rsidRPr="00EB4CF9">
              <w:rPr>
                <w:rFonts w:ascii="Times New Roman" w:hAnsi="Times New Roman" w:cs="Times New Roman"/>
                <w:noProof/>
                <w:webHidden/>
              </w:rPr>
              <w:fldChar w:fldCharType="end"/>
            </w:r>
          </w:hyperlink>
        </w:p>
        <w:p w14:paraId="4DC7D424" w14:textId="761027C0" w:rsidR="00EB4CF9" w:rsidRPr="00EB4CF9" w:rsidRDefault="00EB4CF9">
          <w:pPr>
            <w:pStyle w:val="TOC1"/>
            <w:tabs>
              <w:tab w:val="right" w:leader="dot" w:pos="9739"/>
            </w:tabs>
            <w:rPr>
              <w:rFonts w:ascii="Times New Roman" w:eastAsiaTheme="minorEastAsia" w:hAnsi="Times New Roman" w:cs="Times New Roman"/>
              <w:noProof/>
              <w:kern w:val="2"/>
              <w:lang w:eastAsia="zh-CN"/>
              <w14:ligatures w14:val="standardContextual"/>
            </w:rPr>
          </w:pPr>
          <w:hyperlink w:anchor="_Toc181608077" w:history="1">
            <w:r w:rsidRPr="00EB4CF9">
              <w:rPr>
                <w:rStyle w:val="Hyperlink"/>
                <w:rFonts w:ascii="Times New Roman" w:hAnsi="Times New Roman" w:cs="Times New Roman"/>
                <w:noProof/>
              </w:rPr>
              <w:t>CHAPTER I</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_Toc181608077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13</w:t>
            </w:r>
            <w:r w:rsidRPr="00EB4CF9">
              <w:rPr>
                <w:rFonts w:ascii="Times New Roman" w:hAnsi="Times New Roman" w:cs="Times New Roman"/>
                <w:noProof/>
                <w:webHidden/>
              </w:rPr>
              <w:fldChar w:fldCharType="end"/>
            </w:r>
          </w:hyperlink>
        </w:p>
        <w:p w14:paraId="062245FE" w14:textId="65D90997"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78" w:history="1">
            <w:r w:rsidRPr="00EB4CF9">
              <w:rPr>
                <w:rStyle w:val="Hyperlink"/>
                <w:rFonts w:ascii="Times New Roman" w:hAnsi="Times New Roman" w:cs="Times New Roman"/>
                <w:noProof/>
              </w:rPr>
              <w:t>OPERATIONAL DEFINITION</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_Toc181608078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16</w:t>
            </w:r>
            <w:r w:rsidRPr="00EB4CF9">
              <w:rPr>
                <w:rFonts w:ascii="Times New Roman" w:hAnsi="Times New Roman" w:cs="Times New Roman"/>
                <w:noProof/>
                <w:webHidden/>
              </w:rPr>
              <w:fldChar w:fldCharType="end"/>
            </w:r>
          </w:hyperlink>
        </w:p>
        <w:p w14:paraId="6BE3DDBD" w14:textId="2A2D480C" w:rsidR="00EB4CF9" w:rsidRPr="00EB4CF9" w:rsidRDefault="00EB4CF9">
          <w:pPr>
            <w:pStyle w:val="TOC1"/>
            <w:tabs>
              <w:tab w:val="right" w:leader="dot" w:pos="9739"/>
            </w:tabs>
            <w:rPr>
              <w:rFonts w:ascii="Times New Roman" w:eastAsiaTheme="minorEastAsia" w:hAnsi="Times New Roman" w:cs="Times New Roman"/>
              <w:noProof/>
              <w:kern w:val="2"/>
              <w:lang w:eastAsia="zh-CN"/>
              <w14:ligatures w14:val="standardContextual"/>
            </w:rPr>
          </w:pPr>
          <w:hyperlink w:anchor="_Toc181608079" w:history="1">
            <w:r w:rsidRPr="00EB4CF9">
              <w:rPr>
                <w:rStyle w:val="Hyperlink"/>
                <w:rFonts w:ascii="Times New Roman" w:hAnsi="Times New Roman" w:cs="Times New Roman"/>
                <w:noProof/>
              </w:rPr>
              <w:t>CHAPTER</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_Toc181608079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18</w:t>
            </w:r>
            <w:r w:rsidRPr="00EB4CF9">
              <w:rPr>
                <w:rFonts w:ascii="Times New Roman" w:hAnsi="Times New Roman" w:cs="Times New Roman"/>
                <w:noProof/>
                <w:webHidden/>
              </w:rPr>
              <w:fldChar w:fldCharType="end"/>
            </w:r>
          </w:hyperlink>
        </w:p>
        <w:p w14:paraId="1FBE8BE8" w14:textId="5C4DD3E7" w:rsidR="00EB4CF9" w:rsidRPr="00EB4CF9" w:rsidRDefault="00EB4CF9">
          <w:pPr>
            <w:pStyle w:val="TOC1"/>
            <w:tabs>
              <w:tab w:val="right" w:leader="dot" w:pos="9739"/>
            </w:tabs>
            <w:rPr>
              <w:rFonts w:ascii="Times New Roman" w:eastAsiaTheme="minorEastAsia" w:hAnsi="Times New Roman" w:cs="Times New Roman"/>
              <w:noProof/>
              <w:kern w:val="2"/>
              <w:lang w:eastAsia="zh-CN"/>
              <w14:ligatures w14:val="standardContextual"/>
            </w:rPr>
          </w:pPr>
          <w:hyperlink w:anchor="_Toc181608080" w:history="1">
            <w:r w:rsidRPr="00EB4CF9">
              <w:rPr>
                <w:rStyle w:val="Hyperlink"/>
                <w:rFonts w:ascii="Times New Roman" w:hAnsi="Times New Roman" w:cs="Times New Roman"/>
                <w:noProof/>
              </w:rPr>
              <w:t>CHAPTER III METHODOLOGY</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_Toc181608080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20</w:t>
            </w:r>
            <w:r w:rsidRPr="00EB4CF9">
              <w:rPr>
                <w:rFonts w:ascii="Times New Roman" w:hAnsi="Times New Roman" w:cs="Times New Roman"/>
                <w:noProof/>
                <w:webHidden/>
              </w:rPr>
              <w:fldChar w:fldCharType="end"/>
            </w:r>
          </w:hyperlink>
        </w:p>
        <w:p w14:paraId="6C09FAA7" w14:textId="61C2EC58"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81" w:history="1">
            <w:r w:rsidRPr="00EB4CF9">
              <w:rPr>
                <w:rStyle w:val="Hyperlink"/>
                <w:rFonts w:ascii="Times New Roman" w:hAnsi="Times New Roman" w:cs="Times New Roman"/>
                <w:noProof/>
              </w:rPr>
              <w:t>Study design</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_Toc181608081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20</w:t>
            </w:r>
            <w:r w:rsidRPr="00EB4CF9">
              <w:rPr>
                <w:rFonts w:ascii="Times New Roman" w:hAnsi="Times New Roman" w:cs="Times New Roman"/>
                <w:noProof/>
                <w:webHidden/>
              </w:rPr>
              <w:fldChar w:fldCharType="end"/>
            </w:r>
          </w:hyperlink>
        </w:p>
        <w:p w14:paraId="55E1BB6C" w14:textId="13ED11F2"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82" w:history="1">
            <w:r w:rsidRPr="00EB4CF9">
              <w:rPr>
                <w:rStyle w:val="Hyperlink"/>
                <w:rFonts w:ascii="Times New Roman" w:hAnsi="Times New Roman" w:cs="Times New Roman"/>
                <w:noProof/>
              </w:rPr>
              <w:t>Study place and study population</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_Toc181608082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20</w:t>
            </w:r>
            <w:r w:rsidRPr="00EB4CF9">
              <w:rPr>
                <w:rFonts w:ascii="Times New Roman" w:hAnsi="Times New Roman" w:cs="Times New Roman"/>
                <w:noProof/>
                <w:webHidden/>
              </w:rPr>
              <w:fldChar w:fldCharType="end"/>
            </w:r>
          </w:hyperlink>
        </w:p>
        <w:p w14:paraId="4FE007A8" w14:textId="1B5B7533"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83" w:history="1">
            <w:r w:rsidRPr="00EB4CF9">
              <w:rPr>
                <w:rStyle w:val="Hyperlink"/>
                <w:rFonts w:ascii="Times New Roman" w:hAnsi="Times New Roman" w:cs="Times New Roman"/>
                <w:noProof/>
              </w:rPr>
              <w:t>Sampling technique&amp; Sample size</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_Toc181608083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20</w:t>
            </w:r>
            <w:r w:rsidRPr="00EB4CF9">
              <w:rPr>
                <w:rFonts w:ascii="Times New Roman" w:hAnsi="Times New Roman" w:cs="Times New Roman"/>
                <w:noProof/>
                <w:webHidden/>
              </w:rPr>
              <w:fldChar w:fldCharType="end"/>
            </w:r>
          </w:hyperlink>
        </w:p>
        <w:p w14:paraId="6092A7AC" w14:textId="43B915A1"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84" w:history="1">
            <w:r w:rsidRPr="00EB4CF9">
              <w:rPr>
                <w:rStyle w:val="Hyperlink"/>
                <w:rFonts w:ascii="Times New Roman" w:hAnsi="Times New Roman" w:cs="Times New Roman"/>
                <w:noProof/>
              </w:rPr>
              <w:t>Selection criteria</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_Toc181608084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20</w:t>
            </w:r>
            <w:r w:rsidRPr="00EB4CF9">
              <w:rPr>
                <w:rFonts w:ascii="Times New Roman" w:hAnsi="Times New Roman" w:cs="Times New Roman"/>
                <w:noProof/>
                <w:webHidden/>
              </w:rPr>
              <w:fldChar w:fldCharType="end"/>
            </w:r>
          </w:hyperlink>
        </w:p>
        <w:p w14:paraId="7537640C" w14:textId="6DD8F551"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85" w:history="1">
            <w:r w:rsidRPr="00EB4CF9">
              <w:rPr>
                <w:rStyle w:val="Hyperlink"/>
                <w:rFonts w:ascii="Times New Roman" w:hAnsi="Times New Roman" w:cs="Times New Roman"/>
                <w:noProof/>
              </w:rPr>
              <w:t>Inclusion criteria</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_Toc181608085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20</w:t>
            </w:r>
            <w:r w:rsidRPr="00EB4CF9">
              <w:rPr>
                <w:rFonts w:ascii="Times New Roman" w:hAnsi="Times New Roman" w:cs="Times New Roman"/>
                <w:noProof/>
                <w:webHidden/>
              </w:rPr>
              <w:fldChar w:fldCharType="end"/>
            </w:r>
          </w:hyperlink>
        </w:p>
        <w:p w14:paraId="69061625" w14:textId="65CBE4FF"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86" w:history="1">
            <w:r w:rsidRPr="00EB4CF9">
              <w:rPr>
                <w:rStyle w:val="Hyperlink"/>
                <w:rFonts w:ascii="Times New Roman" w:hAnsi="Times New Roman" w:cs="Times New Roman"/>
                <w:noProof/>
              </w:rPr>
              <w:t>Exclusion criteria</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_Toc181608086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21</w:t>
            </w:r>
            <w:r w:rsidRPr="00EB4CF9">
              <w:rPr>
                <w:rFonts w:ascii="Times New Roman" w:hAnsi="Times New Roman" w:cs="Times New Roman"/>
                <w:noProof/>
                <w:webHidden/>
              </w:rPr>
              <w:fldChar w:fldCharType="end"/>
            </w:r>
          </w:hyperlink>
        </w:p>
        <w:p w14:paraId="298C77F6" w14:textId="21958C92"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87" w:history="1">
            <w:r w:rsidRPr="00EB4CF9">
              <w:rPr>
                <w:rStyle w:val="Hyperlink"/>
                <w:rFonts w:ascii="Times New Roman" w:hAnsi="Times New Roman" w:cs="Times New Roman"/>
                <w:noProof/>
              </w:rPr>
              <w:t>Research instruments and tools</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_Toc181608087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21</w:t>
            </w:r>
            <w:r w:rsidRPr="00EB4CF9">
              <w:rPr>
                <w:rFonts w:ascii="Times New Roman" w:hAnsi="Times New Roman" w:cs="Times New Roman"/>
                <w:noProof/>
                <w:webHidden/>
              </w:rPr>
              <w:fldChar w:fldCharType="end"/>
            </w:r>
          </w:hyperlink>
        </w:p>
        <w:p w14:paraId="0CE2EF23" w14:textId="58127436"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88" w:history="1">
            <w:r w:rsidRPr="00EB4CF9">
              <w:rPr>
                <w:rStyle w:val="Hyperlink"/>
                <w:rFonts w:ascii="Times New Roman" w:hAnsi="Times New Roman" w:cs="Times New Roman"/>
                <w:noProof/>
              </w:rPr>
              <w:t>Data collection plan</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_Toc181608088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21</w:t>
            </w:r>
            <w:r w:rsidRPr="00EB4CF9">
              <w:rPr>
                <w:rFonts w:ascii="Times New Roman" w:hAnsi="Times New Roman" w:cs="Times New Roman"/>
                <w:noProof/>
                <w:webHidden/>
              </w:rPr>
              <w:fldChar w:fldCharType="end"/>
            </w:r>
          </w:hyperlink>
        </w:p>
        <w:p w14:paraId="78FCD23A" w14:textId="6335FD62"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89" w:history="1">
            <w:r w:rsidRPr="00EB4CF9">
              <w:rPr>
                <w:rStyle w:val="Hyperlink"/>
                <w:rFonts w:ascii="Times New Roman" w:hAnsi="Times New Roman" w:cs="Times New Roman"/>
                <w:noProof/>
              </w:rPr>
              <w:t>Data processing and analysis plan</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_Toc181608089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21</w:t>
            </w:r>
            <w:r w:rsidRPr="00EB4CF9">
              <w:rPr>
                <w:rFonts w:ascii="Times New Roman" w:hAnsi="Times New Roman" w:cs="Times New Roman"/>
                <w:noProof/>
                <w:webHidden/>
              </w:rPr>
              <w:fldChar w:fldCharType="end"/>
            </w:r>
          </w:hyperlink>
        </w:p>
        <w:p w14:paraId="1619E3F9" w14:textId="119248D8"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90" w:history="1">
            <w:r w:rsidRPr="00EB4CF9">
              <w:rPr>
                <w:rStyle w:val="Hyperlink"/>
                <w:rFonts w:ascii="Times New Roman" w:hAnsi="Times New Roman" w:cs="Times New Roman"/>
                <w:noProof/>
              </w:rPr>
              <w:t>Ethical Consideration</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_Toc181608090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21</w:t>
            </w:r>
            <w:r w:rsidRPr="00EB4CF9">
              <w:rPr>
                <w:rFonts w:ascii="Times New Roman" w:hAnsi="Times New Roman" w:cs="Times New Roman"/>
                <w:noProof/>
                <w:webHidden/>
              </w:rPr>
              <w:fldChar w:fldCharType="end"/>
            </w:r>
          </w:hyperlink>
        </w:p>
        <w:p w14:paraId="7A4B8652" w14:textId="2D32D4EF" w:rsidR="00EB4CF9" w:rsidRPr="00EB4CF9" w:rsidRDefault="00EB4CF9">
          <w:pPr>
            <w:pStyle w:val="TOC1"/>
            <w:tabs>
              <w:tab w:val="right" w:leader="dot" w:pos="9739"/>
            </w:tabs>
            <w:rPr>
              <w:rFonts w:ascii="Times New Roman" w:eastAsiaTheme="minorEastAsia" w:hAnsi="Times New Roman" w:cs="Times New Roman"/>
              <w:noProof/>
              <w:kern w:val="2"/>
              <w:lang w:eastAsia="zh-CN"/>
              <w14:ligatures w14:val="standardContextual"/>
            </w:rPr>
          </w:pPr>
          <w:hyperlink w:anchor="_Toc181608091" w:history="1">
            <w:r w:rsidRPr="00EB4CF9">
              <w:rPr>
                <w:rStyle w:val="Hyperlink"/>
                <w:rFonts w:ascii="Times New Roman" w:hAnsi="Times New Roman" w:cs="Times New Roman"/>
                <w:noProof/>
              </w:rPr>
              <w:t>CHAPTER IV</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_Toc181608091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22</w:t>
            </w:r>
            <w:r w:rsidRPr="00EB4CF9">
              <w:rPr>
                <w:rFonts w:ascii="Times New Roman" w:hAnsi="Times New Roman" w:cs="Times New Roman"/>
                <w:noProof/>
                <w:webHidden/>
              </w:rPr>
              <w:fldChar w:fldCharType="end"/>
            </w:r>
          </w:hyperlink>
        </w:p>
        <w:p w14:paraId="3E6CE0D7" w14:textId="62155D1B" w:rsidR="00EB4CF9" w:rsidRPr="00EB4CF9" w:rsidRDefault="00EB4CF9">
          <w:pPr>
            <w:pStyle w:val="TOC1"/>
            <w:tabs>
              <w:tab w:val="right" w:leader="dot" w:pos="9739"/>
            </w:tabs>
            <w:rPr>
              <w:rFonts w:ascii="Times New Roman" w:eastAsiaTheme="minorEastAsia" w:hAnsi="Times New Roman" w:cs="Times New Roman"/>
              <w:noProof/>
              <w:kern w:val="2"/>
              <w:lang w:eastAsia="zh-CN"/>
              <w14:ligatures w14:val="standardContextual"/>
            </w:rPr>
          </w:pPr>
          <w:hyperlink w:anchor="_Toc181608092" w:history="1">
            <w:r w:rsidRPr="00EB4CF9">
              <w:rPr>
                <w:rStyle w:val="Hyperlink"/>
                <w:rFonts w:ascii="Times New Roman" w:hAnsi="Times New Roman" w:cs="Times New Roman"/>
                <w:noProof/>
              </w:rPr>
              <w:t>CHAPTER V</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_Toc181608092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31</w:t>
            </w:r>
            <w:r w:rsidRPr="00EB4CF9">
              <w:rPr>
                <w:rFonts w:ascii="Times New Roman" w:hAnsi="Times New Roman" w:cs="Times New Roman"/>
                <w:noProof/>
                <w:webHidden/>
              </w:rPr>
              <w:fldChar w:fldCharType="end"/>
            </w:r>
          </w:hyperlink>
        </w:p>
        <w:p w14:paraId="71FA650E" w14:textId="1D936988"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93" w:history="1">
            <w:r w:rsidRPr="00EB4CF9">
              <w:rPr>
                <w:rStyle w:val="Hyperlink"/>
                <w:rFonts w:ascii="Times New Roman" w:hAnsi="Times New Roman" w:cs="Times New Roman"/>
                <w:noProof/>
              </w:rPr>
              <w:t>5.1 Discussion</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_Toc181608093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31</w:t>
            </w:r>
            <w:r w:rsidRPr="00EB4CF9">
              <w:rPr>
                <w:rFonts w:ascii="Times New Roman" w:hAnsi="Times New Roman" w:cs="Times New Roman"/>
                <w:noProof/>
                <w:webHidden/>
              </w:rPr>
              <w:fldChar w:fldCharType="end"/>
            </w:r>
          </w:hyperlink>
        </w:p>
        <w:p w14:paraId="2E03B8D5" w14:textId="45059269"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94" w:history="1">
            <w:r w:rsidRPr="00EB4CF9">
              <w:rPr>
                <w:rStyle w:val="Hyperlink"/>
                <w:rFonts w:ascii="Times New Roman" w:hAnsi="Times New Roman" w:cs="Times New Roman"/>
                <w:noProof/>
              </w:rPr>
              <w:t>5.2 Limitations</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_Toc181608094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32</w:t>
            </w:r>
            <w:r w:rsidRPr="00EB4CF9">
              <w:rPr>
                <w:rFonts w:ascii="Times New Roman" w:hAnsi="Times New Roman" w:cs="Times New Roman"/>
                <w:noProof/>
                <w:webHidden/>
              </w:rPr>
              <w:fldChar w:fldCharType="end"/>
            </w:r>
          </w:hyperlink>
        </w:p>
        <w:p w14:paraId="5FD688D6" w14:textId="6D5569CE" w:rsidR="00EB4CF9" w:rsidRPr="00EB4CF9" w:rsidRDefault="00EB4CF9">
          <w:pPr>
            <w:pStyle w:val="TOC1"/>
            <w:tabs>
              <w:tab w:val="right" w:leader="dot" w:pos="9739"/>
            </w:tabs>
            <w:rPr>
              <w:rFonts w:ascii="Times New Roman" w:eastAsiaTheme="minorEastAsia" w:hAnsi="Times New Roman" w:cs="Times New Roman"/>
              <w:noProof/>
              <w:kern w:val="2"/>
              <w:lang w:eastAsia="zh-CN"/>
              <w14:ligatures w14:val="standardContextual"/>
            </w:rPr>
          </w:pPr>
          <w:hyperlink w:anchor="_Toc181608095" w:history="1">
            <w:r w:rsidRPr="00EB4CF9">
              <w:rPr>
                <w:rStyle w:val="Hyperlink"/>
                <w:rFonts w:ascii="Times New Roman" w:hAnsi="Times New Roman" w:cs="Times New Roman"/>
                <w:noProof/>
              </w:rPr>
              <w:t>CHAPTER VI</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_Toc181608095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33</w:t>
            </w:r>
            <w:r w:rsidRPr="00EB4CF9">
              <w:rPr>
                <w:rFonts w:ascii="Times New Roman" w:hAnsi="Times New Roman" w:cs="Times New Roman"/>
                <w:noProof/>
                <w:webHidden/>
              </w:rPr>
              <w:fldChar w:fldCharType="end"/>
            </w:r>
          </w:hyperlink>
        </w:p>
        <w:p w14:paraId="444C6231" w14:textId="385CB6F3"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96" w:history="1">
            <w:r w:rsidRPr="00EB4CF9">
              <w:rPr>
                <w:rStyle w:val="Hyperlink"/>
                <w:rFonts w:ascii="Times New Roman" w:hAnsi="Times New Roman" w:cs="Times New Roman"/>
                <w:noProof/>
              </w:rPr>
              <w:t>Conclusion</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_Toc181608096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33</w:t>
            </w:r>
            <w:r w:rsidRPr="00EB4CF9">
              <w:rPr>
                <w:rFonts w:ascii="Times New Roman" w:hAnsi="Times New Roman" w:cs="Times New Roman"/>
                <w:noProof/>
                <w:webHidden/>
              </w:rPr>
              <w:fldChar w:fldCharType="end"/>
            </w:r>
          </w:hyperlink>
        </w:p>
        <w:p w14:paraId="415FD395" w14:textId="48889DEC"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97" w:history="1">
            <w:r w:rsidRPr="00EB4CF9">
              <w:rPr>
                <w:rStyle w:val="Hyperlink"/>
                <w:rFonts w:ascii="Times New Roman" w:hAnsi="Times New Roman" w:cs="Times New Roman"/>
                <w:noProof/>
              </w:rPr>
              <w:t>Recommendations</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_Toc181608097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33</w:t>
            </w:r>
            <w:r w:rsidRPr="00EB4CF9">
              <w:rPr>
                <w:rFonts w:ascii="Times New Roman" w:hAnsi="Times New Roman" w:cs="Times New Roman"/>
                <w:noProof/>
                <w:webHidden/>
              </w:rPr>
              <w:fldChar w:fldCharType="end"/>
            </w:r>
          </w:hyperlink>
        </w:p>
        <w:p w14:paraId="1444D68B" w14:textId="1686A5C6" w:rsidR="00EB4CF9" w:rsidRPr="00EB4CF9" w:rsidRDefault="00EB4CF9">
          <w:pPr>
            <w:pStyle w:val="TOC3"/>
            <w:tabs>
              <w:tab w:val="right" w:leader="dot" w:pos="9739"/>
            </w:tabs>
            <w:rPr>
              <w:rFonts w:ascii="Times New Roman" w:eastAsiaTheme="minorEastAsia" w:hAnsi="Times New Roman" w:cs="Times New Roman"/>
              <w:noProof/>
              <w:kern w:val="2"/>
              <w:lang w:eastAsia="zh-CN"/>
              <w14:ligatures w14:val="standardContextual"/>
            </w:rPr>
          </w:pPr>
          <w:hyperlink w:anchor="_Toc181608098" w:history="1">
            <w:r w:rsidRPr="00EB4CF9">
              <w:rPr>
                <w:rStyle w:val="Hyperlink"/>
                <w:rFonts w:ascii="Times New Roman" w:hAnsi="Times New Roman" w:cs="Times New Roman"/>
                <w:noProof/>
              </w:rPr>
              <w:t>References</w:t>
            </w:r>
            <w:r w:rsidRPr="00EB4CF9">
              <w:rPr>
                <w:rFonts w:ascii="Times New Roman" w:hAnsi="Times New Roman" w:cs="Times New Roman"/>
                <w:noProof/>
                <w:webHidden/>
              </w:rPr>
              <w:tab/>
            </w:r>
            <w:r w:rsidRPr="00EB4CF9">
              <w:rPr>
                <w:rFonts w:ascii="Times New Roman" w:hAnsi="Times New Roman" w:cs="Times New Roman"/>
                <w:noProof/>
                <w:webHidden/>
              </w:rPr>
              <w:fldChar w:fldCharType="begin"/>
            </w:r>
            <w:r w:rsidRPr="00EB4CF9">
              <w:rPr>
                <w:rFonts w:ascii="Times New Roman" w:hAnsi="Times New Roman" w:cs="Times New Roman"/>
                <w:noProof/>
                <w:webHidden/>
              </w:rPr>
              <w:instrText xml:space="preserve"> PAGEREF _Toc181608098 \h </w:instrText>
            </w:r>
            <w:r w:rsidRPr="00EB4CF9">
              <w:rPr>
                <w:rFonts w:ascii="Times New Roman" w:hAnsi="Times New Roman" w:cs="Times New Roman"/>
                <w:noProof/>
                <w:webHidden/>
              </w:rPr>
            </w:r>
            <w:r w:rsidRPr="00EB4CF9">
              <w:rPr>
                <w:rFonts w:ascii="Times New Roman" w:hAnsi="Times New Roman" w:cs="Times New Roman"/>
                <w:noProof/>
                <w:webHidden/>
              </w:rPr>
              <w:fldChar w:fldCharType="separate"/>
            </w:r>
            <w:r w:rsidR="002A2352">
              <w:rPr>
                <w:rFonts w:ascii="Times New Roman" w:hAnsi="Times New Roman" w:cs="Times New Roman"/>
                <w:noProof/>
                <w:webHidden/>
              </w:rPr>
              <w:t>35</w:t>
            </w:r>
            <w:r w:rsidRPr="00EB4CF9">
              <w:rPr>
                <w:rFonts w:ascii="Times New Roman" w:hAnsi="Times New Roman" w:cs="Times New Roman"/>
                <w:noProof/>
                <w:webHidden/>
              </w:rPr>
              <w:fldChar w:fldCharType="end"/>
            </w:r>
          </w:hyperlink>
        </w:p>
        <w:p w14:paraId="390E1060" w14:textId="2FE75D0D" w:rsidR="00D821B9" w:rsidRPr="00EB4CF9" w:rsidRDefault="00A76285" w:rsidP="00894B4A">
          <w:pPr>
            <w:rPr>
              <w:rFonts w:ascii="Times New Roman" w:hAnsi="Times New Roman" w:cs="Times New Roman"/>
            </w:rPr>
          </w:pPr>
          <w:r w:rsidRPr="00EB4CF9">
            <w:rPr>
              <w:rFonts w:ascii="Times New Roman" w:hAnsi="Times New Roman" w:cs="Times New Roman"/>
              <w:b/>
              <w:bCs/>
              <w:noProof/>
            </w:rPr>
            <w:fldChar w:fldCharType="end"/>
          </w:r>
        </w:p>
      </w:sdtContent>
    </w:sdt>
    <w:p w14:paraId="6B970E23" w14:textId="77777777" w:rsidR="00D821B9" w:rsidRPr="00437500" w:rsidRDefault="00D821B9" w:rsidP="00894B4A">
      <w:pPr>
        <w:rPr>
          <w:rFonts w:ascii="Times New Roman" w:hAnsi="Times New Roman" w:cs="Times New Roman"/>
          <w:b/>
          <w:bCs/>
          <w:sz w:val="24"/>
          <w:szCs w:val="24"/>
        </w:rPr>
      </w:pPr>
      <w:r w:rsidRPr="00437500">
        <w:rPr>
          <w:rFonts w:ascii="Times New Roman" w:hAnsi="Times New Roman" w:cs="Times New Roman"/>
          <w:b/>
          <w:bCs/>
          <w:sz w:val="24"/>
          <w:szCs w:val="24"/>
        </w:rPr>
        <w:br w:type="page"/>
      </w:r>
    </w:p>
    <w:p w14:paraId="544796DA" w14:textId="048D6ED4" w:rsidR="00DB5A2E" w:rsidRPr="00437500" w:rsidRDefault="008F4B39" w:rsidP="008A773D">
      <w:pPr>
        <w:pStyle w:val="Heading2"/>
        <w:jc w:val="center"/>
      </w:pPr>
      <w:bookmarkStart w:id="5" w:name="_Toc181608072"/>
      <w:r w:rsidRPr="00437500">
        <w:lastRenderedPageBreak/>
        <w:t>LIST OF TABLES</w:t>
      </w:r>
      <w:bookmarkEnd w:id="5"/>
    </w:p>
    <w:p w14:paraId="111440E7" w14:textId="44891F30" w:rsidR="007D013F" w:rsidRPr="007D013F" w:rsidRDefault="004830A2"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r>
        <w:rPr>
          <w:rFonts w:ascii="Times New Roman" w:hAnsi="Times New Roman" w:cs="Times New Roman"/>
          <w:b w:val="0"/>
          <w:bCs w:val="0"/>
          <w:sz w:val="24"/>
        </w:rPr>
        <w:fldChar w:fldCharType="begin"/>
      </w:r>
      <w:r>
        <w:rPr>
          <w:rFonts w:ascii="Times New Roman" w:hAnsi="Times New Roman" w:cs="Times New Roman"/>
          <w:b w:val="0"/>
          <w:bCs w:val="0"/>
          <w:sz w:val="24"/>
        </w:rPr>
        <w:instrText xml:space="preserve"> TOC \h \z \c "Table" </w:instrText>
      </w:r>
      <w:r>
        <w:rPr>
          <w:rFonts w:ascii="Times New Roman" w:hAnsi="Times New Roman" w:cs="Times New Roman"/>
          <w:b w:val="0"/>
          <w:bCs w:val="0"/>
          <w:sz w:val="24"/>
        </w:rPr>
        <w:fldChar w:fldCharType="separate"/>
      </w:r>
      <w:hyperlink w:anchor="_Toc181616117" w:history="1">
        <w:r w:rsidR="007D013F" w:rsidRPr="007D013F">
          <w:rPr>
            <w:rStyle w:val="Hyperlink"/>
            <w:rFonts w:ascii="Times New Roman" w:hAnsi="Times New Roman" w:cs="Times New Roman"/>
            <w:b w:val="0"/>
            <w:bCs w:val="0"/>
            <w:noProof/>
          </w:rPr>
          <w:t>Table 1 Distribution of respondents according to their age group and symptoms of reproductive tract infections</w:t>
        </w:r>
        <w:r w:rsidR="007D013F" w:rsidRPr="007D013F">
          <w:rPr>
            <w:rFonts w:ascii="Times New Roman" w:hAnsi="Times New Roman" w:cs="Times New Roman"/>
            <w:b w:val="0"/>
            <w:bCs w:val="0"/>
            <w:noProof/>
            <w:webHidden/>
          </w:rPr>
          <w:tab/>
        </w:r>
        <w:r w:rsidR="007D013F" w:rsidRPr="007D013F">
          <w:rPr>
            <w:rFonts w:ascii="Times New Roman" w:hAnsi="Times New Roman" w:cs="Times New Roman"/>
            <w:b w:val="0"/>
            <w:bCs w:val="0"/>
            <w:noProof/>
            <w:webHidden/>
          </w:rPr>
          <w:fldChar w:fldCharType="begin"/>
        </w:r>
        <w:r w:rsidR="007D013F" w:rsidRPr="007D013F">
          <w:rPr>
            <w:rFonts w:ascii="Times New Roman" w:hAnsi="Times New Roman" w:cs="Times New Roman"/>
            <w:b w:val="0"/>
            <w:bCs w:val="0"/>
            <w:noProof/>
            <w:webHidden/>
          </w:rPr>
          <w:instrText xml:space="preserve"> PAGEREF _Toc181616117 \h </w:instrText>
        </w:r>
        <w:r w:rsidR="007D013F" w:rsidRPr="007D013F">
          <w:rPr>
            <w:rFonts w:ascii="Times New Roman" w:hAnsi="Times New Roman" w:cs="Times New Roman"/>
            <w:b w:val="0"/>
            <w:bCs w:val="0"/>
            <w:noProof/>
            <w:webHidden/>
          </w:rPr>
        </w:r>
        <w:r w:rsidR="007D013F"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22</w:t>
        </w:r>
        <w:r w:rsidR="007D013F" w:rsidRPr="007D013F">
          <w:rPr>
            <w:rFonts w:ascii="Times New Roman" w:hAnsi="Times New Roman" w:cs="Times New Roman"/>
            <w:b w:val="0"/>
            <w:bCs w:val="0"/>
            <w:noProof/>
            <w:webHidden/>
          </w:rPr>
          <w:fldChar w:fldCharType="end"/>
        </w:r>
      </w:hyperlink>
    </w:p>
    <w:p w14:paraId="510A96DD" w14:textId="1A56AB65"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18" w:history="1">
        <w:r w:rsidRPr="007D013F">
          <w:rPr>
            <w:rStyle w:val="Hyperlink"/>
            <w:rFonts w:ascii="Times New Roman" w:hAnsi="Times New Roman" w:cs="Times New Roman"/>
            <w:b w:val="0"/>
            <w:bCs w:val="0"/>
            <w:noProof/>
          </w:rPr>
          <w:t>Table 2 Distribution of respondents according to their religion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_Toc181616118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22</w:t>
        </w:r>
        <w:r w:rsidRPr="007D013F">
          <w:rPr>
            <w:rFonts w:ascii="Times New Roman" w:hAnsi="Times New Roman" w:cs="Times New Roman"/>
            <w:b w:val="0"/>
            <w:bCs w:val="0"/>
            <w:noProof/>
            <w:webHidden/>
          </w:rPr>
          <w:fldChar w:fldCharType="end"/>
        </w:r>
      </w:hyperlink>
    </w:p>
    <w:p w14:paraId="1E4A77ED" w14:textId="573EED46"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19" w:history="1">
        <w:r w:rsidRPr="007D013F">
          <w:rPr>
            <w:rStyle w:val="Hyperlink"/>
            <w:rFonts w:ascii="Times New Roman" w:hAnsi="Times New Roman" w:cs="Times New Roman"/>
            <w:b w:val="0"/>
            <w:bCs w:val="0"/>
            <w:noProof/>
          </w:rPr>
          <w:t>Table 3 Distribution of respondents according to their education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_Toc181616119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23</w:t>
        </w:r>
        <w:r w:rsidRPr="007D013F">
          <w:rPr>
            <w:rFonts w:ascii="Times New Roman" w:hAnsi="Times New Roman" w:cs="Times New Roman"/>
            <w:b w:val="0"/>
            <w:bCs w:val="0"/>
            <w:noProof/>
            <w:webHidden/>
          </w:rPr>
          <w:fldChar w:fldCharType="end"/>
        </w:r>
      </w:hyperlink>
    </w:p>
    <w:p w14:paraId="29E77832" w14:textId="31196189"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20" w:history="1">
        <w:r w:rsidRPr="007D013F">
          <w:rPr>
            <w:rStyle w:val="Hyperlink"/>
            <w:rFonts w:ascii="Times New Roman" w:hAnsi="Times New Roman" w:cs="Times New Roman"/>
            <w:b w:val="0"/>
            <w:bCs w:val="0"/>
            <w:noProof/>
          </w:rPr>
          <w:t>Table 4 Distribution of respondents according to their marital status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_Toc181616120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23</w:t>
        </w:r>
        <w:r w:rsidRPr="007D013F">
          <w:rPr>
            <w:rFonts w:ascii="Times New Roman" w:hAnsi="Times New Roman" w:cs="Times New Roman"/>
            <w:b w:val="0"/>
            <w:bCs w:val="0"/>
            <w:noProof/>
            <w:webHidden/>
          </w:rPr>
          <w:fldChar w:fldCharType="end"/>
        </w:r>
      </w:hyperlink>
    </w:p>
    <w:p w14:paraId="2FFAD960" w14:textId="0F24072A"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21" w:history="1">
        <w:r w:rsidRPr="007D013F">
          <w:rPr>
            <w:rStyle w:val="Hyperlink"/>
            <w:rFonts w:ascii="Times New Roman" w:hAnsi="Times New Roman" w:cs="Times New Roman"/>
            <w:b w:val="0"/>
            <w:bCs w:val="0"/>
            <w:noProof/>
          </w:rPr>
          <w:t>Table 5 Distribution of respondents according to their  occupation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_Toc181616121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23</w:t>
        </w:r>
        <w:r w:rsidRPr="007D013F">
          <w:rPr>
            <w:rFonts w:ascii="Times New Roman" w:hAnsi="Times New Roman" w:cs="Times New Roman"/>
            <w:b w:val="0"/>
            <w:bCs w:val="0"/>
            <w:noProof/>
            <w:webHidden/>
          </w:rPr>
          <w:fldChar w:fldCharType="end"/>
        </w:r>
      </w:hyperlink>
    </w:p>
    <w:p w14:paraId="45720F17" w14:textId="777FCB3E"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22" w:history="1">
        <w:r w:rsidRPr="007D013F">
          <w:rPr>
            <w:rStyle w:val="Hyperlink"/>
            <w:rFonts w:ascii="Times New Roman" w:hAnsi="Times New Roman" w:cs="Times New Roman"/>
            <w:b w:val="0"/>
            <w:bCs w:val="0"/>
            <w:noProof/>
          </w:rPr>
          <w:t>Table 6 Distribution of respondents according to their family income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_Toc181616122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24</w:t>
        </w:r>
        <w:r w:rsidRPr="007D013F">
          <w:rPr>
            <w:rFonts w:ascii="Times New Roman" w:hAnsi="Times New Roman" w:cs="Times New Roman"/>
            <w:b w:val="0"/>
            <w:bCs w:val="0"/>
            <w:noProof/>
            <w:webHidden/>
          </w:rPr>
          <w:fldChar w:fldCharType="end"/>
        </w:r>
      </w:hyperlink>
    </w:p>
    <w:p w14:paraId="43B9CFAE" w14:textId="61AF7F1C"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23" w:history="1">
        <w:r w:rsidRPr="007D013F">
          <w:rPr>
            <w:rStyle w:val="Hyperlink"/>
            <w:rFonts w:ascii="Times New Roman" w:hAnsi="Times New Roman" w:cs="Times New Roman"/>
            <w:b w:val="0"/>
            <w:bCs w:val="0"/>
            <w:noProof/>
          </w:rPr>
          <w:t>Table 7 Distribution of respondents according to their  family expenditure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_Toc181616123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24</w:t>
        </w:r>
        <w:r w:rsidRPr="007D013F">
          <w:rPr>
            <w:rFonts w:ascii="Times New Roman" w:hAnsi="Times New Roman" w:cs="Times New Roman"/>
            <w:b w:val="0"/>
            <w:bCs w:val="0"/>
            <w:noProof/>
            <w:webHidden/>
          </w:rPr>
          <w:fldChar w:fldCharType="end"/>
        </w:r>
      </w:hyperlink>
    </w:p>
    <w:p w14:paraId="4A611662" w14:textId="7F51B834"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24" w:history="1">
        <w:r w:rsidRPr="007D013F">
          <w:rPr>
            <w:rStyle w:val="Hyperlink"/>
            <w:rFonts w:ascii="Times New Roman" w:hAnsi="Times New Roman" w:cs="Times New Roman"/>
            <w:b w:val="0"/>
            <w:bCs w:val="0"/>
            <w:noProof/>
          </w:rPr>
          <w:t>Table 8 Distribution of respondent on their family size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_Toc181616124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24</w:t>
        </w:r>
        <w:r w:rsidRPr="007D013F">
          <w:rPr>
            <w:rFonts w:ascii="Times New Roman" w:hAnsi="Times New Roman" w:cs="Times New Roman"/>
            <w:b w:val="0"/>
            <w:bCs w:val="0"/>
            <w:noProof/>
            <w:webHidden/>
          </w:rPr>
          <w:fldChar w:fldCharType="end"/>
        </w:r>
      </w:hyperlink>
    </w:p>
    <w:p w14:paraId="09A49515" w14:textId="1A79F036"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25" w:history="1">
        <w:r w:rsidRPr="007D013F">
          <w:rPr>
            <w:rStyle w:val="Hyperlink"/>
            <w:rFonts w:ascii="Times New Roman" w:hAnsi="Times New Roman" w:cs="Times New Roman"/>
            <w:b w:val="0"/>
            <w:bCs w:val="0"/>
            <w:noProof/>
          </w:rPr>
          <w:t>Table 9 Association between respondents' menstruation knowledge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_Toc181616125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24</w:t>
        </w:r>
        <w:r w:rsidRPr="007D013F">
          <w:rPr>
            <w:rFonts w:ascii="Times New Roman" w:hAnsi="Times New Roman" w:cs="Times New Roman"/>
            <w:b w:val="0"/>
            <w:bCs w:val="0"/>
            <w:noProof/>
            <w:webHidden/>
          </w:rPr>
          <w:fldChar w:fldCharType="end"/>
        </w:r>
      </w:hyperlink>
    </w:p>
    <w:p w14:paraId="09F7F430" w14:textId="6A14BDB6"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26" w:history="1">
        <w:r w:rsidRPr="007D013F">
          <w:rPr>
            <w:rStyle w:val="Hyperlink"/>
            <w:rFonts w:ascii="Times New Roman" w:hAnsi="Times New Roman" w:cs="Times New Roman"/>
            <w:b w:val="0"/>
            <w:bCs w:val="0"/>
            <w:noProof/>
          </w:rPr>
          <w:t>Table 10 Association between respondents' getting menstruation education in her school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_Toc181616126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25</w:t>
        </w:r>
        <w:r w:rsidRPr="007D013F">
          <w:rPr>
            <w:rFonts w:ascii="Times New Roman" w:hAnsi="Times New Roman" w:cs="Times New Roman"/>
            <w:b w:val="0"/>
            <w:bCs w:val="0"/>
            <w:noProof/>
            <w:webHidden/>
          </w:rPr>
          <w:fldChar w:fldCharType="end"/>
        </w:r>
      </w:hyperlink>
    </w:p>
    <w:p w14:paraId="085F99B3" w14:textId="0FEFEE77"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27" w:history="1">
        <w:r w:rsidRPr="007D013F">
          <w:rPr>
            <w:rStyle w:val="Hyperlink"/>
            <w:rFonts w:ascii="Times New Roman" w:hAnsi="Times New Roman" w:cs="Times New Roman"/>
            <w:b w:val="0"/>
            <w:bCs w:val="0"/>
            <w:noProof/>
          </w:rPr>
          <w:t>Table 11 Association between respondents' shyness to talk about menstruation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_Toc181616127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25</w:t>
        </w:r>
        <w:r w:rsidRPr="007D013F">
          <w:rPr>
            <w:rFonts w:ascii="Times New Roman" w:hAnsi="Times New Roman" w:cs="Times New Roman"/>
            <w:b w:val="0"/>
            <w:bCs w:val="0"/>
            <w:noProof/>
            <w:webHidden/>
          </w:rPr>
          <w:fldChar w:fldCharType="end"/>
        </w:r>
      </w:hyperlink>
    </w:p>
    <w:p w14:paraId="56982DB6" w14:textId="3575F834"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28" w:history="1">
        <w:r w:rsidRPr="007D013F">
          <w:rPr>
            <w:rStyle w:val="Hyperlink"/>
            <w:rFonts w:ascii="Times New Roman" w:hAnsi="Times New Roman" w:cs="Times New Roman"/>
            <w:b w:val="0"/>
            <w:bCs w:val="0"/>
            <w:noProof/>
          </w:rPr>
          <w:t>Table 12 Association between respondents' embarrassment of buying menstruation products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_Toc181616128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25</w:t>
        </w:r>
        <w:r w:rsidRPr="007D013F">
          <w:rPr>
            <w:rFonts w:ascii="Times New Roman" w:hAnsi="Times New Roman" w:cs="Times New Roman"/>
            <w:b w:val="0"/>
            <w:bCs w:val="0"/>
            <w:noProof/>
            <w:webHidden/>
          </w:rPr>
          <w:fldChar w:fldCharType="end"/>
        </w:r>
      </w:hyperlink>
    </w:p>
    <w:p w14:paraId="271E761C" w14:textId="199BD2ED"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29" w:history="1">
        <w:r w:rsidRPr="007D013F">
          <w:rPr>
            <w:rStyle w:val="Hyperlink"/>
            <w:rFonts w:ascii="Times New Roman" w:hAnsi="Times New Roman" w:cs="Times New Roman"/>
            <w:b w:val="0"/>
            <w:bCs w:val="0"/>
            <w:noProof/>
          </w:rPr>
          <w:t>Table 13 Association between respondents' menstrual product tampons used types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_Toc181616129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26</w:t>
        </w:r>
        <w:r w:rsidRPr="007D013F">
          <w:rPr>
            <w:rFonts w:ascii="Times New Roman" w:hAnsi="Times New Roman" w:cs="Times New Roman"/>
            <w:b w:val="0"/>
            <w:bCs w:val="0"/>
            <w:noProof/>
            <w:webHidden/>
          </w:rPr>
          <w:fldChar w:fldCharType="end"/>
        </w:r>
      </w:hyperlink>
    </w:p>
    <w:p w14:paraId="56A5E597" w14:textId="76E51990"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30" w:history="1">
        <w:r w:rsidRPr="007D013F">
          <w:rPr>
            <w:rStyle w:val="Hyperlink"/>
            <w:rFonts w:ascii="Times New Roman" w:hAnsi="Times New Roman" w:cs="Times New Roman"/>
            <w:b w:val="0"/>
            <w:bCs w:val="0"/>
            <w:noProof/>
          </w:rPr>
          <w:t>Table 14 Association between respondents' menstrual product single use pads used types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_Toc181616130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26</w:t>
        </w:r>
        <w:r w:rsidRPr="007D013F">
          <w:rPr>
            <w:rFonts w:ascii="Times New Roman" w:hAnsi="Times New Roman" w:cs="Times New Roman"/>
            <w:b w:val="0"/>
            <w:bCs w:val="0"/>
            <w:noProof/>
            <w:webHidden/>
          </w:rPr>
          <w:fldChar w:fldCharType="end"/>
        </w:r>
      </w:hyperlink>
    </w:p>
    <w:p w14:paraId="3565AE65" w14:textId="3C5A2626"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31" w:history="1">
        <w:r w:rsidRPr="007D013F">
          <w:rPr>
            <w:rStyle w:val="Hyperlink"/>
            <w:rFonts w:ascii="Times New Roman" w:hAnsi="Times New Roman" w:cs="Times New Roman"/>
            <w:b w:val="0"/>
            <w:bCs w:val="0"/>
            <w:noProof/>
          </w:rPr>
          <w:t>Table 15 Association between respondents' menstrual product cloth used types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_Toc181616131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26</w:t>
        </w:r>
        <w:r w:rsidRPr="007D013F">
          <w:rPr>
            <w:rFonts w:ascii="Times New Roman" w:hAnsi="Times New Roman" w:cs="Times New Roman"/>
            <w:b w:val="0"/>
            <w:bCs w:val="0"/>
            <w:noProof/>
            <w:webHidden/>
          </w:rPr>
          <w:fldChar w:fldCharType="end"/>
        </w:r>
      </w:hyperlink>
    </w:p>
    <w:p w14:paraId="18E018AF" w14:textId="7954A366"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32" w:history="1">
        <w:r w:rsidRPr="007D013F">
          <w:rPr>
            <w:rStyle w:val="Hyperlink"/>
            <w:rFonts w:ascii="Times New Roman" w:hAnsi="Times New Roman" w:cs="Times New Roman"/>
            <w:b w:val="0"/>
            <w:bCs w:val="0"/>
            <w:noProof/>
          </w:rPr>
          <w:t>Table 16 Association between respondents' menstrual product menstrual cup used types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_Toc181616132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27</w:t>
        </w:r>
        <w:r w:rsidRPr="007D013F">
          <w:rPr>
            <w:rFonts w:ascii="Times New Roman" w:hAnsi="Times New Roman" w:cs="Times New Roman"/>
            <w:b w:val="0"/>
            <w:bCs w:val="0"/>
            <w:noProof/>
            <w:webHidden/>
          </w:rPr>
          <w:fldChar w:fldCharType="end"/>
        </w:r>
      </w:hyperlink>
    </w:p>
    <w:p w14:paraId="681FA9B2" w14:textId="03549D48"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33" w:history="1">
        <w:r w:rsidRPr="007D013F">
          <w:rPr>
            <w:rStyle w:val="Hyperlink"/>
            <w:rFonts w:ascii="Times New Roman" w:hAnsi="Times New Roman" w:cs="Times New Roman"/>
            <w:b w:val="0"/>
            <w:bCs w:val="0"/>
            <w:noProof/>
          </w:rPr>
          <w:t>Table 17 Association between respondents' menstrual product toilet paper used types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_Toc181616133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27</w:t>
        </w:r>
        <w:r w:rsidRPr="007D013F">
          <w:rPr>
            <w:rFonts w:ascii="Times New Roman" w:hAnsi="Times New Roman" w:cs="Times New Roman"/>
            <w:b w:val="0"/>
            <w:bCs w:val="0"/>
            <w:noProof/>
            <w:webHidden/>
          </w:rPr>
          <w:fldChar w:fldCharType="end"/>
        </w:r>
      </w:hyperlink>
    </w:p>
    <w:p w14:paraId="21BDED61" w14:textId="2973D0EE"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34" w:history="1">
        <w:r w:rsidRPr="007D013F">
          <w:rPr>
            <w:rStyle w:val="Hyperlink"/>
            <w:rFonts w:ascii="Times New Roman" w:hAnsi="Times New Roman" w:cs="Times New Roman"/>
            <w:b w:val="0"/>
            <w:bCs w:val="0"/>
            <w:noProof/>
          </w:rPr>
          <w:t>Table 18 Association between respondents' getting free menstruation products in your school/workplace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_Toc181616134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27</w:t>
        </w:r>
        <w:r w:rsidRPr="007D013F">
          <w:rPr>
            <w:rFonts w:ascii="Times New Roman" w:hAnsi="Times New Roman" w:cs="Times New Roman"/>
            <w:b w:val="0"/>
            <w:bCs w:val="0"/>
            <w:noProof/>
            <w:webHidden/>
          </w:rPr>
          <w:fldChar w:fldCharType="end"/>
        </w:r>
      </w:hyperlink>
    </w:p>
    <w:p w14:paraId="0E48624E" w14:textId="69C936EC"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35" w:history="1">
        <w:r w:rsidRPr="007D013F">
          <w:rPr>
            <w:rStyle w:val="Hyperlink"/>
            <w:rFonts w:ascii="Times New Roman" w:hAnsi="Times New Roman" w:cs="Times New Roman"/>
            <w:b w:val="0"/>
            <w:bCs w:val="0"/>
            <w:noProof/>
          </w:rPr>
          <w:t>Table 19 Association between respondents' getting menstruation products from types of people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_Toc181616135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27</w:t>
        </w:r>
        <w:r w:rsidRPr="007D013F">
          <w:rPr>
            <w:rFonts w:ascii="Times New Roman" w:hAnsi="Times New Roman" w:cs="Times New Roman"/>
            <w:b w:val="0"/>
            <w:bCs w:val="0"/>
            <w:noProof/>
            <w:webHidden/>
          </w:rPr>
          <w:fldChar w:fldCharType="end"/>
        </w:r>
      </w:hyperlink>
    </w:p>
    <w:p w14:paraId="09F0096E" w14:textId="0B87649C"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36" w:history="1">
        <w:r w:rsidRPr="007D013F">
          <w:rPr>
            <w:rStyle w:val="Hyperlink"/>
            <w:rFonts w:ascii="Times New Roman" w:hAnsi="Times New Roman" w:cs="Times New Roman"/>
            <w:b w:val="0"/>
            <w:bCs w:val="0"/>
            <w:noProof/>
          </w:rPr>
          <w:t>Table 20 Association between respondents' thought that menstrual products are expensive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_Toc181616136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28</w:t>
        </w:r>
        <w:r w:rsidRPr="007D013F">
          <w:rPr>
            <w:rFonts w:ascii="Times New Roman" w:hAnsi="Times New Roman" w:cs="Times New Roman"/>
            <w:b w:val="0"/>
            <w:bCs w:val="0"/>
            <w:noProof/>
            <w:webHidden/>
          </w:rPr>
          <w:fldChar w:fldCharType="end"/>
        </w:r>
      </w:hyperlink>
    </w:p>
    <w:p w14:paraId="58A67230" w14:textId="712D4121"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37" w:history="1">
        <w:r w:rsidRPr="007D013F">
          <w:rPr>
            <w:rStyle w:val="Hyperlink"/>
            <w:rFonts w:ascii="Times New Roman" w:hAnsi="Times New Roman" w:cs="Times New Roman"/>
            <w:b w:val="0"/>
            <w:bCs w:val="0"/>
            <w:noProof/>
          </w:rPr>
          <w:t>Table 21 Association between respondents' lacked money to buy menstrual products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_Toc181616137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28</w:t>
        </w:r>
        <w:r w:rsidRPr="007D013F">
          <w:rPr>
            <w:rFonts w:ascii="Times New Roman" w:hAnsi="Times New Roman" w:cs="Times New Roman"/>
            <w:b w:val="0"/>
            <w:bCs w:val="0"/>
            <w:noProof/>
            <w:webHidden/>
          </w:rPr>
          <w:fldChar w:fldCharType="end"/>
        </w:r>
      </w:hyperlink>
    </w:p>
    <w:p w14:paraId="0477823E" w14:textId="5B8F04A3"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38" w:history="1">
        <w:r w:rsidRPr="007D013F">
          <w:rPr>
            <w:rStyle w:val="Hyperlink"/>
            <w:rFonts w:ascii="Times New Roman" w:hAnsi="Times New Roman" w:cs="Times New Roman"/>
            <w:b w:val="0"/>
            <w:bCs w:val="0"/>
            <w:noProof/>
          </w:rPr>
          <w:t>Table 22 Association between respondents' use menstrual products that you do not like because the ones you like are too expensive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_Toc181616138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29</w:t>
        </w:r>
        <w:r w:rsidRPr="007D013F">
          <w:rPr>
            <w:rFonts w:ascii="Times New Roman" w:hAnsi="Times New Roman" w:cs="Times New Roman"/>
            <w:b w:val="0"/>
            <w:bCs w:val="0"/>
            <w:noProof/>
            <w:webHidden/>
          </w:rPr>
          <w:fldChar w:fldCharType="end"/>
        </w:r>
      </w:hyperlink>
    </w:p>
    <w:p w14:paraId="77CC4017" w14:textId="78197A75"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39" w:history="1">
        <w:r w:rsidRPr="007D013F">
          <w:rPr>
            <w:rStyle w:val="Hyperlink"/>
            <w:rFonts w:ascii="Times New Roman" w:hAnsi="Times New Roman" w:cs="Times New Roman"/>
            <w:b w:val="0"/>
            <w:bCs w:val="0"/>
            <w:noProof/>
          </w:rPr>
          <w:t>Table 23 Association between respondents' good working order toilets availability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_Toc181616139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29</w:t>
        </w:r>
        <w:r w:rsidRPr="007D013F">
          <w:rPr>
            <w:rFonts w:ascii="Times New Roman" w:hAnsi="Times New Roman" w:cs="Times New Roman"/>
            <w:b w:val="0"/>
            <w:bCs w:val="0"/>
            <w:noProof/>
            <w:webHidden/>
          </w:rPr>
          <w:fldChar w:fldCharType="end"/>
        </w:r>
      </w:hyperlink>
    </w:p>
    <w:p w14:paraId="71C39BB4" w14:textId="1E76A405"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40" w:history="1">
        <w:r w:rsidRPr="007D013F">
          <w:rPr>
            <w:rStyle w:val="Hyperlink"/>
            <w:rFonts w:ascii="Times New Roman" w:hAnsi="Times New Roman" w:cs="Times New Roman"/>
            <w:b w:val="0"/>
            <w:bCs w:val="0"/>
            <w:noProof/>
          </w:rPr>
          <w:t>Table 24 Association between respondents' thought that privacy in school/workplace is maintained during menstruation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_Toc181616140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29</w:t>
        </w:r>
        <w:r w:rsidRPr="007D013F">
          <w:rPr>
            <w:rFonts w:ascii="Times New Roman" w:hAnsi="Times New Roman" w:cs="Times New Roman"/>
            <w:b w:val="0"/>
            <w:bCs w:val="0"/>
            <w:noProof/>
            <w:webHidden/>
          </w:rPr>
          <w:fldChar w:fldCharType="end"/>
        </w:r>
      </w:hyperlink>
    </w:p>
    <w:p w14:paraId="78393136" w14:textId="4FBA1237" w:rsidR="007D013F" w:rsidRPr="007D013F" w:rsidRDefault="007D013F" w:rsidP="007D013F">
      <w:pPr>
        <w:pStyle w:val="TableofFigures"/>
        <w:tabs>
          <w:tab w:val="right" w:pos="9739"/>
        </w:tabs>
        <w:spacing w:after="240" w:line="276" w:lineRule="auto"/>
        <w:rPr>
          <w:rFonts w:ascii="Times New Roman" w:eastAsiaTheme="minorEastAsia" w:hAnsi="Times New Roman" w:cs="Times New Roman"/>
          <w:b w:val="0"/>
          <w:bCs w:val="0"/>
          <w:noProof/>
          <w:kern w:val="2"/>
          <w:sz w:val="22"/>
          <w:szCs w:val="22"/>
          <w:lang w:eastAsia="zh-CN"/>
          <w14:ligatures w14:val="standardContextual"/>
        </w:rPr>
      </w:pPr>
      <w:hyperlink w:anchor="_Toc181616141" w:history="1">
        <w:r w:rsidRPr="007D013F">
          <w:rPr>
            <w:rStyle w:val="Hyperlink"/>
            <w:rFonts w:ascii="Times New Roman" w:hAnsi="Times New Roman" w:cs="Times New Roman"/>
            <w:b w:val="0"/>
            <w:bCs w:val="0"/>
            <w:noProof/>
          </w:rPr>
          <w:t>Table 25 Association between respondents used menstrual products longer than its recommendation and symptoms of reproductive tract infections</w:t>
        </w:r>
        <w:r w:rsidRPr="007D013F">
          <w:rPr>
            <w:rFonts w:ascii="Times New Roman" w:hAnsi="Times New Roman" w:cs="Times New Roman"/>
            <w:b w:val="0"/>
            <w:bCs w:val="0"/>
            <w:noProof/>
            <w:webHidden/>
          </w:rPr>
          <w:tab/>
        </w:r>
        <w:r w:rsidRPr="007D013F">
          <w:rPr>
            <w:rFonts w:ascii="Times New Roman" w:hAnsi="Times New Roman" w:cs="Times New Roman"/>
            <w:b w:val="0"/>
            <w:bCs w:val="0"/>
            <w:noProof/>
            <w:webHidden/>
          </w:rPr>
          <w:fldChar w:fldCharType="begin"/>
        </w:r>
        <w:r w:rsidRPr="007D013F">
          <w:rPr>
            <w:rFonts w:ascii="Times New Roman" w:hAnsi="Times New Roman" w:cs="Times New Roman"/>
            <w:b w:val="0"/>
            <w:bCs w:val="0"/>
            <w:noProof/>
            <w:webHidden/>
          </w:rPr>
          <w:instrText xml:space="preserve"> PAGEREF _Toc181616141 \h </w:instrText>
        </w:r>
        <w:r w:rsidRPr="007D013F">
          <w:rPr>
            <w:rFonts w:ascii="Times New Roman" w:hAnsi="Times New Roman" w:cs="Times New Roman"/>
            <w:b w:val="0"/>
            <w:bCs w:val="0"/>
            <w:noProof/>
            <w:webHidden/>
          </w:rPr>
        </w:r>
        <w:r w:rsidRPr="007D013F">
          <w:rPr>
            <w:rFonts w:ascii="Times New Roman" w:hAnsi="Times New Roman" w:cs="Times New Roman"/>
            <w:b w:val="0"/>
            <w:bCs w:val="0"/>
            <w:noProof/>
            <w:webHidden/>
          </w:rPr>
          <w:fldChar w:fldCharType="separate"/>
        </w:r>
        <w:r w:rsidR="002A2352">
          <w:rPr>
            <w:rFonts w:ascii="Times New Roman" w:hAnsi="Times New Roman" w:cs="Times New Roman"/>
            <w:b w:val="0"/>
            <w:bCs w:val="0"/>
            <w:noProof/>
            <w:webHidden/>
          </w:rPr>
          <w:t>29</w:t>
        </w:r>
        <w:r w:rsidRPr="007D013F">
          <w:rPr>
            <w:rFonts w:ascii="Times New Roman" w:hAnsi="Times New Roman" w:cs="Times New Roman"/>
            <w:b w:val="0"/>
            <w:bCs w:val="0"/>
            <w:noProof/>
            <w:webHidden/>
          </w:rPr>
          <w:fldChar w:fldCharType="end"/>
        </w:r>
      </w:hyperlink>
    </w:p>
    <w:p w14:paraId="40E16FD7" w14:textId="4521E951" w:rsidR="00DB5A2E" w:rsidRPr="00437500" w:rsidRDefault="004830A2">
      <w:pPr>
        <w:rPr>
          <w:rFonts w:ascii="Times New Roman" w:hAnsi="Times New Roman" w:cs="Times New Roman"/>
          <w:b/>
          <w:bCs/>
          <w:sz w:val="24"/>
          <w:szCs w:val="24"/>
        </w:rPr>
      </w:pPr>
      <w:r>
        <w:rPr>
          <w:rFonts w:ascii="Times New Roman" w:hAnsi="Times New Roman" w:cs="Times New Roman"/>
          <w:b/>
          <w:bCs/>
          <w:sz w:val="24"/>
          <w:szCs w:val="24"/>
        </w:rPr>
        <w:fldChar w:fldCharType="end"/>
      </w:r>
      <w:r w:rsidR="00DB5A2E" w:rsidRPr="00437500">
        <w:rPr>
          <w:rFonts w:ascii="Times New Roman" w:hAnsi="Times New Roman" w:cs="Times New Roman"/>
          <w:b/>
          <w:bCs/>
          <w:sz w:val="24"/>
          <w:szCs w:val="24"/>
        </w:rPr>
        <w:br w:type="page"/>
      </w:r>
    </w:p>
    <w:p w14:paraId="574D47DD" w14:textId="77777777" w:rsidR="0008228B" w:rsidRPr="00437500" w:rsidRDefault="008F4B39" w:rsidP="008A773D">
      <w:pPr>
        <w:pStyle w:val="Heading2"/>
        <w:jc w:val="center"/>
      </w:pPr>
      <w:bookmarkStart w:id="6" w:name="_Toc181608073"/>
      <w:r w:rsidRPr="00437500">
        <w:lastRenderedPageBreak/>
        <w:t>LIST OF FIGURES</w:t>
      </w:r>
      <w:bookmarkEnd w:id="6"/>
    </w:p>
    <w:p w14:paraId="174A36F5" w14:textId="79B02650" w:rsidR="00F8196B" w:rsidRPr="00377DBC" w:rsidRDefault="00F8196B">
      <w:pPr>
        <w:pStyle w:val="TableofFigures"/>
        <w:tabs>
          <w:tab w:val="right" w:pos="9739"/>
        </w:tabs>
        <w:rPr>
          <w:rFonts w:eastAsiaTheme="minorEastAsia" w:cstheme="minorBidi"/>
          <w:b w:val="0"/>
          <w:bCs w:val="0"/>
          <w:noProof/>
          <w:kern w:val="2"/>
          <w:sz w:val="22"/>
          <w:szCs w:val="22"/>
          <w:lang w:eastAsia="zh-CN"/>
          <w14:ligatures w14:val="standardContextual"/>
        </w:rPr>
      </w:pPr>
      <w:r>
        <w:rPr>
          <w:rFonts w:ascii="Times New Roman" w:hAnsi="Times New Roman" w:cs="Times New Roman"/>
          <w:b w:val="0"/>
          <w:bCs w:val="0"/>
          <w:sz w:val="24"/>
        </w:rPr>
        <w:fldChar w:fldCharType="begin"/>
      </w:r>
      <w:r>
        <w:rPr>
          <w:rFonts w:ascii="Times New Roman" w:hAnsi="Times New Roman" w:cs="Times New Roman"/>
          <w:b w:val="0"/>
          <w:bCs w:val="0"/>
          <w:sz w:val="24"/>
        </w:rPr>
        <w:instrText xml:space="preserve"> TOC \h \z \c "Figure" </w:instrText>
      </w:r>
      <w:r>
        <w:rPr>
          <w:rFonts w:ascii="Times New Roman" w:hAnsi="Times New Roman" w:cs="Times New Roman"/>
          <w:b w:val="0"/>
          <w:bCs w:val="0"/>
          <w:sz w:val="24"/>
        </w:rPr>
        <w:fldChar w:fldCharType="separate"/>
      </w:r>
      <w:hyperlink w:anchor="_Toc181631084" w:history="1">
        <w:r w:rsidRPr="00377DBC">
          <w:rPr>
            <w:rStyle w:val="Hyperlink"/>
            <w:b w:val="0"/>
            <w:bCs w:val="0"/>
            <w:noProof/>
          </w:rPr>
          <w:t>Figure 1 Age of the respondents</w:t>
        </w:r>
        <w:r w:rsidRPr="00377DBC">
          <w:rPr>
            <w:b w:val="0"/>
            <w:bCs w:val="0"/>
            <w:noProof/>
            <w:webHidden/>
          </w:rPr>
          <w:tab/>
        </w:r>
        <w:r w:rsidRPr="00377DBC">
          <w:rPr>
            <w:b w:val="0"/>
            <w:bCs w:val="0"/>
            <w:noProof/>
            <w:webHidden/>
          </w:rPr>
          <w:fldChar w:fldCharType="begin"/>
        </w:r>
        <w:r w:rsidRPr="00377DBC">
          <w:rPr>
            <w:b w:val="0"/>
            <w:bCs w:val="0"/>
            <w:noProof/>
            <w:webHidden/>
          </w:rPr>
          <w:instrText xml:space="preserve"> PAGEREF _Toc181631084 \h </w:instrText>
        </w:r>
        <w:r w:rsidRPr="00377DBC">
          <w:rPr>
            <w:b w:val="0"/>
            <w:bCs w:val="0"/>
            <w:noProof/>
            <w:webHidden/>
          </w:rPr>
        </w:r>
        <w:r w:rsidRPr="00377DBC">
          <w:rPr>
            <w:b w:val="0"/>
            <w:bCs w:val="0"/>
            <w:noProof/>
            <w:webHidden/>
          </w:rPr>
          <w:fldChar w:fldCharType="separate"/>
        </w:r>
        <w:r w:rsidR="002A2352">
          <w:rPr>
            <w:b w:val="0"/>
            <w:bCs w:val="0"/>
            <w:noProof/>
            <w:webHidden/>
          </w:rPr>
          <w:t>22</w:t>
        </w:r>
        <w:r w:rsidRPr="00377DBC">
          <w:rPr>
            <w:b w:val="0"/>
            <w:bCs w:val="0"/>
            <w:noProof/>
            <w:webHidden/>
          </w:rPr>
          <w:fldChar w:fldCharType="end"/>
        </w:r>
      </w:hyperlink>
    </w:p>
    <w:p w14:paraId="152B1EE3" w14:textId="16ED05DE" w:rsidR="00F8196B" w:rsidRPr="00377DBC" w:rsidRDefault="00F8196B">
      <w:pPr>
        <w:pStyle w:val="TableofFigures"/>
        <w:tabs>
          <w:tab w:val="right" w:pos="9739"/>
        </w:tabs>
        <w:rPr>
          <w:rFonts w:eastAsiaTheme="minorEastAsia" w:cstheme="minorBidi"/>
          <w:b w:val="0"/>
          <w:bCs w:val="0"/>
          <w:noProof/>
          <w:kern w:val="2"/>
          <w:sz w:val="22"/>
          <w:szCs w:val="22"/>
          <w:lang w:eastAsia="zh-CN"/>
          <w14:ligatures w14:val="standardContextual"/>
        </w:rPr>
      </w:pPr>
      <w:hyperlink w:anchor="_Toc181631085" w:history="1">
        <w:r w:rsidRPr="00377DBC">
          <w:rPr>
            <w:rStyle w:val="Hyperlink"/>
            <w:b w:val="0"/>
            <w:bCs w:val="0"/>
            <w:noProof/>
          </w:rPr>
          <w:t>Figure 2 Respondents' educational status</w:t>
        </w:r>
        <w:r w:rsidRPr="00377DBC">
          <w:rPr>
            <w:b w:val="0"/>
            <w:bCs w:val="0"/>
            <w:noProof/>
            <w:webHidden/>
          </w:rPr>
          <w:tab/>
        </w:r>
        <w:r w:rsidRPr="00377DBC">
          <w:rPr>
            <w:b w:val="0"/>
            <w:bCs w:val="0"/>
            <w:noProof/>
            <w:webHidden/>
          </w:rPr>
          <w:fldChar w:fldCharType="begin"/>
        </w:r>
        <w:r w:rsidRPr="00377DBC">
          <w:rPr>
            <w:b w:val="0"/>
            <w:bCs w:val="0"/>
            <w:noProof/>
            <w:webHidden/>
          </w:rPr>
          <w:instrText xml:space="preserve"> PAGEREF _Toc181631085 \h </w:instrText>
        </w:r>
        <w:r w:rsidRPr="00377DBC">
          <w:rPr>
            <w:b w:val="0"/>
            <w:bCs w:val="0"/>
            <w:noProof/>
            <w:webHidden/>
          </w:rPr>
        </w:r>
        <w:r w:rsidRPr="00377DBC">
          <w:rPr>
            <w:b w:val="0"/>
            <w:bCs w:val="0"/>
            <w:noProof/>
            <w:webHidden/>
          </w:rPr>
          <w:fldChar w:fldCharType="separate"/>
        </w:r>
        <w:r w:rsidR="002A2352">
          <w:rPr>
            <w:b w:val="0"/>
            <w:bCs w:val="0"/>
            <w:noProof/>
            <w:webHidden/>
          </w:rPr>
          <w:t>23</w:t>
        </w:r>
        <w:r w:rsidRPr="00377DBC">
          <w:rPr>
            <w:b w:val="0"/>
            <w:bCs w:val="0"/>
            <w:noProof/>
            <w:webHidden/>
          </w:rPr>
          <w:fldChar w:fldCharType="end"/>
        </w:r>
      </w:hyperlink>
    </w:p>
    <w:p w14:paraId="324CA1B0" w14:textId="0877FE9B" w:rsidR="00F8196B" w:rsidRPr="00377DBC" w:rsidRDefault="00F8196B">
      <w:pPr>
        <w:pStyle w:val="TableofFigures"/>
        <w:tabs>
          <w:tab w:val="right" w:pos="9739"/>
        </w:tabs>
        <w:rPr>
          <w:rFonts w:eastAsiaTheme="minorEastAsia" w:cstheme="minorBidi"/>
          <w:b w:val="0"/>
          <w:bCs w:val="0"/>
          <w:noProof/>
          <w:kern w:val="2"/>
          <w:sz w:val="22"/>
          <w:szCs w:val="22"/>
          <w:lang w:eastAsia="zh-CN"/>
          <w14:ligatures w14:val="standardContextual"/>
        </w:rPr>
      </w:pPr>
      <w:hyperlink w:anchor="_Toc181631086" w:history="1">
        <w:r w:rsidRPr="00377DBC">
          <w:rPr>
            <w:rStyle w:val="Hyperlink"/>
            <w:b w:val="0"/>
            <w:bCs w:val="0"/>
            <w:noProof/>
          </w:rPr>
          <w:t>Figure 3 Types of menstrual product used, and exhibition of RTI symptoms</w:t>
        </w:r>
        <w:r w:rsidRPr="00377DBC">
          <w:rPr>
            <w:b w:val="0"/>
            <w:bCs w:val="0"/>
            <w:noProof/>
            <w:webHidden/>
          </w:rPr>
          <w:tab/>
        </w:r>
        <w:r w:rsidRPr="00377DBC">
          <w:rPr>
            <w:b w:val="0"/>
            <w:bCs w:val="0"/>
            <w:noProof/>
            <w:webHidden/>
          </w:rPr>
          <w:fldChar w:fldCharType="begin"/>
        </w:r>
        <w:r w:rsidRPr="00377DBC">
          <w:rPr>
            <w:b w:val="0"/>
            <w:bCs w:val="0"/>
            <w:noProof/>
            <w:webHidden/>
          </w:rPr>
          <w:instrText xml:space="preserve"> PAGEREF _Toc181631086 \h </w:instrText>
        </w:r>
        <w:r w:rsidRPr="00377DBC">
          <w:rPr>
            <w:b w:val="0"/>
            <w:bCs w:val="0"/>
            <w:noProof/>
            <w:webHidden/>
          </w:rPr>
        </w:r>
        <w:r w:rsidRPr="00377DBC">
          <w:rPr>
            <w:b w:val="0"/>
            <w:bCs w:val="0"/>
            <w:noProof/>
            <w:webHidden/>
          </w:rPr>
          <w:fldChar w:fldCharType="separate"/>
        </w:r>
        <w:r w:rsidR="002A2352">
          <w:rPr>
            <w:b w:val="0"/>
            <w:bCs w:val="0"/>
            <w:noProof/>
            <w:webHidden/>
          </w:rPr>
          <w:t>26</w:t>
        </w:r>
        <w:r w:rsidRPr="00377DBC">
          <w:rPr>
            <w:b w:val="0"/>
            <w:bCs w:val="0"/>
            <w:noProof/>
            <w:webHidden/>
          </w:rPr>
          <w:fldChar w:fldCharType="end"/>
        </w:r>
      </w:hyperlink>
    </w:p>
    <w:p w14:paraId="40E3B1C2" w14:textId="0D16A131" w:rsidR="00F8196B" w:rsidRPr="00377DBC" w:rsidRDefault="00F8196B">
      <w:pPr>
        <w:pStyle w:val="TableofFigures"/>
        <w:tabs>
          <w:tab w:val="right" w:pos="9739"/>
        </w:tabs>
        <w:rPr>
          <w:rFonts w:eastAsiaTheme="minorEastAsia" w:cstheme="minorBidi"/>
          <w:b w:val="0"/>
          <w:bCs w:val="0"/>
          <w:noProof/>
          <w:kern w:val="2"/>
          <w:sz w:val="22"/>
          <w:szCs w:val="22"/>
          <w:lang w:eastAsia="zh-CN"/>
          <w14:ligatures w14:val="standardContextual"/>
        </w:rPr>
      </w:pPr>
      <w:hyperlink w:anchor="_Toc181631087" w:history="1">
        <w:r w:rsidRPr="00377DBC">
          <w:rPr>
            <w:rStyle w:val="Hyperlink"/>
            <w:b w:val="0"/>
            <w:bCs w:val="0"/>
            <w:noProof/>
          </w:rPr>
          <w:t>Figure 4 Menstrual products are expensive</w:t>
        </w:r>
        <w:r w:rsidRPr="00377DBC">
          <w:rPr>
            <w:b w:val="0"/>
            <w:bCs w:val="0"/>
            <w:noProof/>
            <w:webHidden/>
          </w:rPr>
          <w:tab/>
        </w:r>
        <w:r w:rsidRPr="00377DBC">
          <w:rPr>
            <w:b w:val="0"/>
            <w:bCs w:val="0"/>
            <w:noProof/>
            <w:webHidden/>
          </w:rPr>
          <w:fldChar w:fldCharType="begin"/>
        </w:r>
        <w:r w:rsidRPr="00377DBC">
          <w:rPr>
            <w:b w:val="0"/>
            <w:bCs w:val="0"/>
            <w:noProof/>
            <w:webHidden/>
          </w:rPr>
          <w:instrText xml:space="preserve"> PAGEREF _Toc181631087 \h </w:instrText>
        </w:r>
        <w:r w:rsidRPr="00377DBC">
          <w:rPr>
            <w:b w:val="0"/>
            <w:bCs w:val="0"/>
            <w:noProof/>
            <w:webHidden/>
          </w:rPr>
        </w:r>
        <w:r w:rsidRPr="00377DBC">
          <w:rPr>
            <w:b w:val="0"/>
            <w:bCs w:val="0"/>
            <w:noProof/>
            <w:webHidden/>
          </w:rPr>
          <w:fldChar w:fldCharType="separate"/>
        </w:r>
        <w:r w:rsidR="002A2352">
          <w:rPr>
            <w:b w:val="0"/>
            <w:bCs w:val="0"/>
            <w:noProof/>
            <w:webHidden/>
          </w:rPr>
          <w:t>28</w:t>
        </w:r>
        <w:r w:rsidRPr="00377DBC">
          <w:rPr>
            <w:b w:val="0"/>
            <w:bCs w:val="0"/>
            <w:noProof/>
            <w:webHidden/>
          </w:rPr>
          <w:fldChar w:fldCharType="end"/>
        </w:r>
      </w:hyperlink>
    </w:p>
    <w:p w14:paraId="61644082" w14:textId="7A272AA0" w:rsidR="0008228B" w:rsidRPr="00437500" w:rsidRDefault="00F8196B">
      <w:pPr>
        <w:rPr>
          <w:rFonts w:ascii="Times New Roman" w:hAnsi="Times New Roman" w:cs="Times New Roman"/>
          <w:b/>
          <w:bCs/>
          <w:sz w:val="24"/>
          <w:szCs w:val="24"/>
        </w:rPr>
      </w:pPr>
      <w:r>
        <w:rPr>
          <w:rFonts w:ascii="Times New Roman" w:hAnsi="Times New Roman" w:cs="Times New Roman"/>
          <w:b/>
          <w:bCs/>
          <w:sz w:val="24"/>
          <w:szCs w:val="24"/>
        </w:rPr>
        <w:fldChar w:fldCharType="end"/>
      </w:r>
      <w:r w:rsidR="0008228B" w:rsidRPr="00437500">
        <w:rPr>
          <w:rFonts w:ascii="Times New Roman" w:hAnsi="Times New Roman" w:cs="Times New Roman"/>
          <w:b/>
          <w:bCs/>
          <w:sz w:val="24"/>
          <w:szCs w:val="24"/>
        </w:rPr>
        <w:br w:type="page"/>
      </w:r>
    </w:p>
    <w:p w14:paraId="51467F88" w14:textId="4ACACE96" w:rsidR="008F4B39" w:rsidRPr="00437500" w:rsidRDefault="008F4B39" w:rsidP="008A773D">
      <w:pPr>
        <w:pStyle w:val="Heading2"/>
        <w:jc w:val="center"/>
      </w:pPr>
      <w:bookmarkStart w:id="7" w:name="_Toc181608074"/>
      <w:r w:rsidRPr="00437500">
        <w:lastRenderedPageBreak/>
        <w:t>LIST OF ABBREVIATIONS</w:t>
      </w:r>
      <w:bookmarkEnd w:id="7"/>
    </w:p>
    <w:p w14:paraId="18976B23" w14:textId="77777777" w:rsidR="008F4B39" w:rsidRDefault="008F4B39" w:rsidP="00894B4A">
      <w:pPr>
        <w:rPr>
          <w:rFonts w:ascii="Times New Roman" w:hAnsi="Times New Roman" w:cs="Times New Roman"/>
          <w:b/>
          <w:bCs/>
          <w:sz w:val="24"/>
          <w:szCs w:val="24"/>
        </w:rPr>
      </w:pPr>
    </w:p>
    <w:tbl>
      <w:tblPr>
        <w:tblW w:w="0" w:type="auto"/>
        <w:tblInd w:w="288" w:type="dxa"/>
        <w:tblLook w:val="0000" w:firstRow="0" w:lastRow="0" w:firstColumn="0" w:lastColumn="0" w:noHBand="0" w:noVBand="0"/>
      </w:tblPr>
      <w:tblGrid>
        <w:gridCol w:w="1436"/>
        <w:gridCol w:w="7924"/>
      </w:tblGrid>
      <w:tr w:rsidR="002A051E" w14:paraId="1C03145E" w14:textId="77777777" w:rsidTr="003700D7">
        <w:trPr>
          <w:trHeight w:val="335"/>
        </w:trPr>
        <w:tc>
          <w:tcPr>
            <w:tcW w:w="1436" w:type="dxa"/>
          </w:tcPr>
          <w:p w14:paraId="4023C5F6" w14:textId="22AA2DD6" w:rsidR="002A051E" w:rsidRPr="00C14338" w:rsidRDefault="002A051E" w:rsidP="003700D7">
            <w:pPr>
              <w:spacing w:after="0" w:line="360" w:lineRule="auto"/>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CI</w:t>
            </w:r>
          </w:p>
        </w:tc>
        <w:tc>
          <w:tcPr>
            <w:tcW w:w="7924" w:type="dxa"/>
          </w:tcPr>
          <w:p w14:paraId="376E42BD" w14:textId="7A821707" w:rsidR="002A051E" w:rsidRPr="00C14338" w:rsidRDefault="002A051E" w:rsidP="003700D7">
            <w:pPr>
              <w:spacing w:after="0"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Confidence Interval</w:t>
            </w:r>
          </w:p>
        </w:tc>
      </w:tr>
      <w:tr w:rsidR="00C14338" w14:paraId="4A374339" w14:textId="08E6D8AC" w:rsidTr="003700D7">
        <w:trPr>
          <w:trHeight w:val="335"/>
        </w:trPr>
        <w:tc>
          <w:tcPr>
            <w:tcW w:w="1436" w:type="dxa"/>
          </w:tcPr>
          <w:p w14:paraId="7850AE2F" w14:textId="6910811C" w:rsidR="00C14338" w:rsidRDefault="00C14338"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b/>
                <w:bCs/>
                <w:sz w:val="24"/>
                <w:szCs w:val="24"/>
                <w:lang w:eastAsia="zh-CN"/>
              </w:rPr>
              <w:t>DHS</w:t>
            </w:r>
          </w:p>
        </w:tc>
        <w:tc>
          <w:tcPr>
            <w:tcW w:w="7924" w:type="dxa"/>
          </w:tcPr>
          <w:p w14:paraId="1B12E7EC" w14:textId="6640A934" w:rsidR="00C14338" w:rsidRDefault="0035332F"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sz w:val="24"/>
                <w:szCs w:val="24"/>
                <w:lang w:eastAsia="zh-CN"/>
              </w:rPr>
              <w:t>Demographic and Health Survey</w:t>
            </w:r>
          </w:p>
        </w:tc>
      </w:tr>
      <w:tr w:rsidR="00C14338" w14:paraId="39B04F4C" w14:textId="01F46CE5" w:rsidTr="003700D7">
        <w:trPr>
          <w:trHeight w:val="384"/>
        </w:trPr>
        <w:tc>
          <w:tcPr>
            <w:tcW w:w="1436" w:type="dxa"/>
          </w:tcPr>
          <w:p w14:paraId="58F13CA4" w14:textId="3935EF02" w:rsidR="00C14338" w:rsidRPr="00C14338" w:rsidRDefault="00C14338"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b/>
                <w:bCs/>
                <w:sz w:val="24"/>
                <w:szCs w:val="24"/>
                <w:lang w:eastAsia="zh-CN"/>
              </w:rPr>
              <w:t>DRC</w:t>
            </w:r>
          </w:p>
        </w:tc>
        <w:tc>
          <w:tcPr>
            <w:tcW w:w="7924" w:type="dxa"/>
          </w:tcPr>
          <w:p w14:paraId="1902373B" w14:textId="2088F4E8" w:rsidR="00C14338" w:rsidRPr="00C14338" w:rsidRDefault="0035332F"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sz w:val="24"/>
                <w:szCs w:val="24"/>
                <w:lang w:eastAsia="zh-CN"/>
              </w:rPr>
              <w:t>Democratic Republic of the Congo</w:t>
            </w:r>
          </w:p>
        </w:tc>
      </w:tr>
      <w:tr w:rsidR="00C14338" w14:paraId="0FA0214B" w14:textId="35CBB09A" w:rsidTr="003700D7">
        <w:trPr>
          <w:trHeight w:val="352"/>
        </w:trPr>
        <w:tc>
          <w:tcPr>
            <w:tcW w:w="1436" w:type="dxa"/>
          </w:tcPr>
          <w:p w14:paraId="4A9D4D02" w14:textId="651EDF6A" w:rsidR="00C14338" w:rsidRPr="00C14338" w:rsidRDefault="00C14338"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b/>
                <w:bCs/>
                <w:sz w:val="24"/>
                <w:szCs w:val="24"/>
                <w:lang w:eastAsia="zh-CN"/>
              </w:rPr>
              <w:t>HIV/AIDS</w:t>
            </w:r>
          </w:p>
        </w:tc>
        <w:tc>
          <w:tcPr>
            <w:tcW w:w="7924" w:type="dxa"/>
          </w:tcPr>
          <w:p w14:paraId="6242E43A" w14:textId="24951D51" w:rsidR="00C14338" w:rsidRPr="00C14338" w:rsidRDefault="0035332F"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sz w:val="24"/>
                <w:szCs w:val="24"/>
                <w:lang w:eastAsia="zh-CN"/>
              </w:rPr>
              <w:t>Human Immunodeficiency Virus/Acquired Immunodeficiency Syndrome</w:t>
            </w:r>
          </w:p>
        </w:tc>
      </w:tr>
      <w:tr w:rsidR="00C14338" w14:paraId="5D42576E" w14:textId="07ADA8B6" w:rsidTr="003700D7">
        <w:trPr>
          <w:trHeight w:val="301"/>
        </w:trPr>
        <w:tc>
          <w:tcPr>
            <w:tcW w:w="1436" w:type="dxa"/>
          </w:tcPr>
          <w:p w14:paraId="13DB4066" w14:textId="6C6DCE7B" w:rsidR="00C14338" w:rsidRPr="00C14338" w:rsidRDefault="00C14338"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b/>
                <w:bCs/>
                <w:sz w:val="24"/>
                <w:szCs w:val="24"/>
                <w:lang w:eastAsia="zh-CN"/>
              </w:rPr>
              <w:t>MHM</w:t>
            </w:r>
          </w:p>
        </w:tc>
        <w:tc>
          <w:tcPr>
            <w:tcW w:w="7924" w:type="dxa"/>
          </w:tcPr>
          <w:p w14:paraId="2C2DF3CF" w14:textId="573CC8BC" w:rsidR="00C14338" w:rsidRPr="00C14338" w:rsidRDefault="0035332F"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sz w:val="24"/>
                <w:szCs w:val="24"/>
                <w:lang w:eastAsia="zh-CN"/>
              </w:rPr>
              <w:t>Menstrual Hygiene Management</w:t>
            </w:r>
          </w:p>
        </w:tc>
      </w:tr>
      <w:tr w:rsidR="00C14338" w14:paraId="0B034D6B" w14:textId="6390C464" w:rsidTr="003700D7">
        <w:trPr>
          <w:trHeight w:val="351"/>
        </w:trPr>
        <w:tc>
          <w:tcPr>
            <w:tcW w:w="1436" w:type="dxa"/>
          </w:tcPr>
          <w:p w14:paraId="52D9DD15" w14:textId="4B9730E1" w:rsidR="00C14338" w:rsidRPr="00C14338" w:rsidRDefault="00C14338"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b/>
                <w:bCs/>
                <w:sz w:val="24"/>
                <w:szCs w:val="24"/>
                <w:lang w:eastAsia="zh-CN"/>
              </w:rPr>
              <w:t>NGO</w:t>
            </w:r>
          </w:p>
        </w:tc>
        <w:tc>
          <w:tcPr>
            <w:tcW w:w="7924" w:type="dxa"/>
          </w:tcPr>
          <w:p w14:paraId="43CB1D20" w14:textId="3F390FF9" w:rsidR="00C14338" w:rsidRPr="00C14338" w:rsidRDefault="0035332F"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sz w:val="24"/>
                <w:szCs w:val="24"/>
                <w:lang w:eastAsia="zh-CN"/>
              </w:rPr>
              <w:t>Non-Governmental Organization</w:t>
            </w:r>
          </w:p>
        </w:tc>
      </w:tr>
      <w:tr w:rsidR="00C14338" w14:paraId="2711DB97" w14:textId="38B92D7B" w:rsidTr="003700D7">
        <w:trPr>
          <w:trHeight w:val="318"/>
        </w:trPr>
        <w:tc>
          <w:tcPr>
            <w:tcW w:w="1436" w:type="dxa"/>
          </w:tcPr>
          <w:p w14:paraId="3AFA1559" w14:textId="023B0CAC" w:rsidR="00C14338" w:rsidRPr="00C14338" w:rsidRDefault="00C14338"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b/>
                <w:bCs/>
                <w:sz w:val="24"/>
                <w:szCs w:val="24"/>
                <w:lang w:eastAsia="zh-CN"/>
              </w:rPr>
              <w:t>RTI</w:t>
            </w:r>
          </w:p>
        </w:tc>
        <w:tc>
          <w:tcPr>
            <w:tcW w:w="7924" w:type="dxa"/>
          </w:tcPr>
          <w:p w14:paraId="33128C65" w14:textId="0437861E" w:rsidR="00C14338" w:rsidRPr="00C14338" w:rsidRDefault="0035332F"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sz w:val="24"/>
                <w:szCs w:val="24"/>
                <w:lang w:eastAsia="zh-CN"/>
              </w:rPr>
              <w:t>Reproductive Tract Infection</w:t>
            </w:r>
          </w:p>
        </w:tc>
      </w:tr>
      <w:tr w:rsidR="00C14338" w14:paraId="302458BC" w14:textId="540B4B15" w:rsidTr="003700D7">
        <w:trPr>
          <w:trHeight w:val="301"/>
        </w:trPr>
        <w:tc>
          <w:tcPr>
            <w:tcW w:w="1436" w:type="dxa"/>
          </w:tcPr>
          <w:p w14:paraId="455A315B" w14:textId="2E61C94C" w:rsidR="00C14338" w:rsidRPr="00C14338" w:rsidRDefault="00C14338"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b/>
                <w:bCs/>
                <w:sz w:val="24"/>
                <w:szCs w:val="24"/>
                <w:lang w:eastAsia="zh-CN"/>
              </w:rPr>
              <w:t>SDG</w:t>
            </w:r>
          </w:p>
        </w:tc>
        <w:tc>
          <w:tcPr>
            <w:tcW w:w="7924" w:type="dxa"/>
          </w:tcPr>
          <w:p w14:paraId="504C46B6" w14:textId="03CD1822" w:rsidR="00C14338" w:rsidRPr="00C14338" w:rsidRDefault="0035332F"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sz w:val="24"/>
                <w:szCs w:val="24"/>
                <w:lang w:eastAsia="zh-CN"/>
              </w:rPr>
              <w:t>Sustainable Development Goal</w:t>
            </w:r>
          </w:p>
        </w:tc>
      </w:tr>
      <w:tr w:rsidR="00C14338" w14:paraId="67E6918E" w14:textId="486C339A" w:rsidTr="003700D7">
        <w:trPr>
          <w:trHeight w:val="352"/>
        </w:trPr>
        <w:tc>
          <w:tcPr>
            <w:tcW w:w="1436" w:type="dxa"/>
          </w:tcPr>
          <w:p w14:paraId="6F81F6D1" w14:textId="787445E5" w:rsidR="00C14338" w:rsidRPr="00C14338" w:rsidRDefault="00C14338"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b/>
                <w:bCs/>
                <w:sz w:val="24"/>
                <w:szCs w:val="24"/>
                <w:lang w:eastAsia="zh-CN"/>
              </w:rPr>
              <w:t>STI</w:t>
            </w:r>
          </w:p>
        </w:tc>
        <w:tc>
          <w:tcPr>
            <w:tcW w:w="7924" w:type="dxa"/>
          </w:tcPr>
          <w:p w14:paraId="7A047D2C" w14:textId="0993159C" w:rsidR="00C14338" w:rsidRPr="00C14338" w:rsidRDefault="0035332F"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sz w:val="24"/>
                <w:szCs w:val="24"/>
                <w:lang w:eastAsia="zh-CN"/>
              </w:rPr>
              <w:t>Sexually Transmitted Infection</w:t>
            </w:r>
          </w:p>
        </w:tc>
      </w:tr>
      <w:tr w:rsidR="00C14338" w14:paraId="06CB707C" w14:textId="397FF618" w:rsidTr="003700D7">
        <w:trPr>
          <w:trHeight w:val="334"/>
        </w:trPr>
        <w:tc>
          <w:tcPr>
            <w:tcW w:w="1436" w:type="dxa"/>
          </w:tcPr>
          <w:p w14:paraId="5C035472" w14:textId="1FAA5881" w:rsidR="00C14338" w:rsidRPr="00C14338" w:rsidRDefault="00C14338"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b/>
                <w:bCs/>
                <w:sz w:val="24"/>
                <w:szCs w:val="24"/>
                <w:lang w:eastAsia="zh-CN"/>
              </w:rPr>
              <w:t>UN</w:t>
            </w:r>
          </w:p>
        </w:tc>
        <w:tc>
          <w:tcPr>
            <w:tcW w:w="7924" w:type="dxa"/>
          </w:tcPr>
          <w:p w14:paraId="7D10D8A6" w14:textId="30F1AAC8" w:rsidR="00C14338" w:rsidRPr="00C14338" w:rsidRDefault="0035332F"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sz w:val="24"/>
                <w:szCs w:val="24"/>
                <w:lang w:eastAsia="zh-CN"/>
              </w:rPr>
              <w:t>United Nations</w:t>
            </w:r>
          </w:p>
        </w:tc>
      </w:tr>
      <w:tr w:rsidR="004F2726" w14:paraId="56F01B4F" w14:textId="77777777" w:rsidTr="003700D7">
        <w:trPr>
          <w:trHeight w:val="318"/>
        </w:trPr>
        <w:tc>
          <w:tcPr>
            <w:tcW w:w="1436" w:type="dxa"/>
          </w:tcPr>
          <w:p w14:paraId="55995DFD" w14:textId="44A6F629" w:rsidR="004F2726" w:rsidRPr="00C14338" w:rsidRDefault="004F2726" w:rsidP="003700D7">
            <w:pPr>
              <w:spacing w:after="0" w:line="360" w:lineRule="auto"/>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UTI</w:t>
            </w:r>
          </w:p>
        </w:tc>
        <w:tc>
          <w:tcPr>
            <w:tcW w:w="7924" w:type="dxa"/>
          </w:tcPr>
          <w:p w14:paraId="77B7882D" w14:textId="7951BC68" w:rsidR="004F2726" w:rsidRPr="00C14338" w:rsidRDefault="004F2726" w:rsidP="003700D7">
            <w:pPr>
              <w:spacing w:after="0"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Urinary Tract Infection</w:t>
            </w:r>
          </w:p>
        </w:tc>
      </w:tr>
      <w:tr w:rsidR="00C14338" w14:paraId="3874BD96" w14:textId="3696E3A5" w:rsidTr="003700D7">
        <w:trPr>
          <w:trHeight w:val="318"/>
        </w:trPr>
        <w:tc>
          <w:tcPr>
            <w:tcW w:w="1436" w:type="dxa"/>
          </w:tcPr>
          <w:p w14:paraId="0B00CAE7" w14:textId="65121F82" w:rsidR="00C14338" w:rsidRPr="00C14338" w:rsidRDefault="00C14338"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b/>
                <w:bCs/>
                <w:sz w:val="24"/>
                <w:szCs w:val="24"/>
                <w:lang w:eastAsia="zh-CN"/>
              </w:rPr>
              <w:t>WHO</w:t>
            </w:r>
          </w:p>
        </w:tc>
        <w:tc>
          <w:tcPr>
            <w:tcW w:w="7924" w:type="dxa"/>
          </w:tcPr>
          <w:p w14:paraId="55A808D5" w14:textId="7D5BA7C4" w:rsidR="00C14338" w:rsidRPr="00C14338" w:rsidRDefault="0035332F"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sz w:val="24"/>
                <w:szCs w:val="24"/>
                <w:lang w:eastAsia="zh-CN"/>
              </w:rPr>
              <w:t>World Health Organization</w:t>
            </w:r>
          </w:p>
        </w:tc>
      </w:tr>
      <w:tr w:rsidR="00C14338" w14:paraId="16426E4D" w14:textId="087537D1" w:rsidTr="003700D7">
        <w:trPr>
          <w:trHeight w:val="435"/>
        </w:trPr>
        <w:tc>
          <w:tcPr>
            <w:tcW w:w="1436" w:type="dxa"/>
          </w:tcPr>
          <w:p w14:paraId="70A8C960" w14:textId="034FA57B" w:rsidR="00C14338" w:rsidRPr="00C14338" w:rsidRDefault="00C14338"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b/>
                <w:bCs/>
                <w:sz w:val="24"/>
                <w:szCs w:val="24"/>
                <w:lang w:eastAsia="zh-CN"/>
              </w:rPr>
              <w:t>SPSS</w:t>
            </w:r>
          </w:p>
        </w:tc>
        <w:tc>
          <w:tcPr>
            <w:tcW w:w="7924" w:type="dxa"/>
          </w:tcPr>
          <w:p w14:paraId="13EAF577" w14:textId="2C08844D" w:rsidR="00C14338" w:rsidRPr="00C14338" w:rsidRDefault="0035332F" w:rsidP="003700D7">
            <w:pPr>
              <w:spacing w:after="0" w:line="360" w:lineRule="auto"/>
              <w:rPr>
                <w:rFonts w:ascii="Times New Roman" w:eastAsia="Times New Roman" w:hAnsi="Times New Roman" w:cs="Times New Roman"/>
                <w:b/>
                <w:bCs/>
                <w:sz w:val="24"/>
                <w:szCs w:val="24"/>
                <w:lang w:eastAsia="zh-CN"/>
              </w:rPr>
            </w:pPr>
            <w:r w:rsidRPr="00C14338">
              <w:rPr>
                <w:rFonts w:ascii="Times New Roman" w:eastAsia="Times New Roman" w:hAnsi="Times New Roman" w:cs="Times New Roman"/>
                <w:sz w:val="24"/>
                <w:szCs w:val="24"/>
                <w:lang w:eastAsia="zh-CN"/>
              </w:rPr>
              <w:t>Statistical Package for the Social Sciences</w:t>
            </w:r>
          </w:p>
        </w:tc>
      </w:tr>
      <w:tr w:rsidR="00C14338" w14:paraId="3E70E996" w14:textId="64E66014" w:rsidTr="003700D7">
        <w:trPr>
          <w:trHeight w:val="268"/>
        </w:trPr>
        <w:tc>
          <w:tcPr>
            <w:tcW w:w="1436" w:type="dxa"/>
          </w:tcPr>
          <w:p w14:paraId="1BE86B81" w14:textId="77777777" w:rsidR="00C14338" w:rsidRPr="00C14338" w:rsidRDefault="00C14338" w:rsidP="003700D7">
            <w:pPr>
              <w:spacing w:after="0" w:line="360" w:lineRule="auto"/>
              <w:ind w:left="126"/>
              <w:rPr>
                <w:rFonts w:ascii="Times New Roman" w:eastAsia="Times New Roman" w:hAnsi="Times New Roman" w:cs="Times New Roman"/>
                <w:b/>
                <w:bCs/>
                <w:sz w:val="24"/>
                <w:szCs w:val="24"/>
                <w:lang w:eastAsia="zh-CN"/>
              </w:rPr>
            </w:pPr>
          </w:p>
        </w:tc>
        <w:tc>
          <w:tcPr>
            <w:tcW w:w="7924" w:type="dxa"/>
          </w:tcPr>
          <w:p w14:paraId="7500DEB7" w14:textId="77777777" w:rsidR="00C14338" w:rsidRPr="00C14338" w:rsidRDefault="00C14338" w:rsidP="003700D7">
            <w:pPr>
              <w:spacing w:after="0" w:line="360" w:lineRule="auto"/>
              <w:ind w:left="126"/>
              <w:rPr>
                <w:rFonts w:ascii="Times New Roman" w:eastAsia="Times New Roman" w:hAnsi="Times New Roman" w:cs="Times New Roman"/>
                <w:b/>
                <w:bCs/>
                <w:sz w:val="24"/>
                <w:szCs w:val="24"/>
                <w:lang w:eastAsia="zh-CN"/>
              </w:rPr>
            </w:pPr>
          </w:p>
        </w:tc>
      </w:tr>
      <w:tr w:rsidR="00C14338" w14:paraId="4A266E3B" w14:textId="2BA232E9" w:rsidTr="003700D7">
        <w:trPr>
          <w:trHeight w:val="201"/>
        </w:trPr>
        <w:tc>
          <w:tcPr>
            <w:tcW w:w="1436" w:type="dxa"/>
          </w:tcPr>
          <w:p w14:paraId="54A146D0" w14:textId="77777777" w:rsidR="00C14338" w:rsidRPr="00C14338" w:rsidRDefault="00C14338" w:rsidP="003700D7">
            <w:pPr>
              <w:spacing w:after="0" w:line="360" w:lineRule="auto"/>
              <w:ind w:left="126"/>
              <w:rPr>
                <w:rFonts w:ascii="Times New Roman" w:eastAsia="Times New Roman" w:hAnsi="Times New Roman" w:cs="Times New Roman"/>
                <w:b/>
                <w:bCs/>
                <w:sz w:val="24"/>
                <w:szCs w:val="24"/>
                <w:lang w:eastAsia="zh-CN"/>
              </w:rPr>
            </w:pPr>
          </w:p>
        </w:tc>
        <w:tc>
          <w:tcPr>
            <w:tcW w:w="7924" w:type="dxa"/>
          </w:tcPr>
          <w:p w14:paraId="0887E51F" w14:textId="77777777" w:rsidR="00C14338" w:rsidRPr="00C14338" w:rsidRDefault="00C14338" w:rsidP="003700D7">
            <w:pPr>
              <w:spacing w:after="0" w:line="360" w:lineRule="auto"/>
              <w:ind w:left="126"/>
              <w:rPr>
                <w:rFonts w:ascii="Times New Roman" w:eastAsia="Times New Roman" w:hAnsi="Times New Roman" w:cs="Times New Roman"/>
                <w:b/>
                <w:bCs/>
                <w:sz w:val="24"/>
                <w:szCs w:val="24"/>
                <w:lang w:eastAsia="zh-CN"/>
              </w:rPr>
            </w:pPr>
          </w:p>
        </w:tc>
      </w:tr>
      <w:tr w:rsidR="00C14338" w14:paraId="66C41E61" w14:textId="4F9465F8" w:rsidTr="003700D7">
        <w:trPr>
          <w:trHeight w:val="251"/>
        </w:trPr>
        <w:tc>
          <w:tcPr>
            <w:tcW w:w="1436" w:type="dxa"/>
          </w:tcPr>
          <w:p w14:paraId="706ED3E6" w14:textId="77777777" w:rsidR="00C14338" w:rsidRPr="00C14338" w:rsidRDefault="00C14338" w:rsidP="003700D7">
            <w:pPr>
              <w:spacing w:after="0" w:line="360" w:lineRule="auto"/>
              <w:ind w:left="126"/>
              <w:rPr>
                <w:rFonts w:ascii="Times New Roman" w:eastAsia="Times New Roman" w:hAnsi="Times New Roman" w:cs="Times New Roman"/>
                <w:b/>
                <w:bCs/>
                <w:sz w:val="24"/>
                <w:szCs w:val="24"/>
                <w:lang w:eastAsia="zh-CN"/>
              </w:rPr>
            </w:pPr>
          </w:p>
        </w:tc>
        <w:tc>
          <w:tcPr>
            <w:tcW w:w="7924" w:type="dxa"/>
          </w:tcPr>
          <w:p w14:paraId="0B18CC17" w14:textId="77777777" w:rsidR="00C14338" w:rsidRPr="00C14338" w:rsidRDefault="00C14338" w:rsidP="003700D7">
            <w:pPr>
              <w:spacing w:after="0" w:line="360" w:lineRule="auto"/>
              <w:ind w:left="126"/>
              <w:rPr>
                <w:rFonts w:ascii="Times New Roman" w:eastAsia="Times New Roman" w:hAnsi="Times New Roman" w:cs="Times New Roman"/>
                <w:b/>
                <w:bCs/>
                <w:sz w:val="24"/>
                <w:szCs w:val="24"/>
                <w:lang w:eastAsia="zh-CN"/>
              </w:rPr>
            </w:pPr>
          </w:p>
        </w:tc>
      </w:tr>
      <w:tr w:rsidR="00C14338" w14:paraId="4DFEA828" w14:textId="3B387F40" w:rsidTr="003700D7">
        <w:trPr>
          <w:trHeight w:val="301"/>
        </w:trPr>
        <w:tc>
          <w:tcPr>
            <w:tcW w:w="1436" w:type="dxa"/>
          </w:tcPr>
          <w:p w14:paraId="65E99B7B" w14:textId="77777777" w:rsidR="00C14338" w:rsidRPr="00C14338" w:rsidRDefault="00C14338" w:rsidP="003700D7">
            <w:pPr>
              <w:spacing w:after="0" w:line="360" w:lineRule="auto"/>
              <w:ind w:left="126"/>
              <w:rPr>
                <w:rFonts w:ascii="Times New Roman" w:eastAsia="Times New Roman" w:hAnsi="Times New Roman" w:cs="Times New Roman"/>
                <w:b/>
                <w:bCs/>
                <w:sz w:val="24"/>
                <w:szCs w:val="24"/>
                <w:lang w:eastAsia="zh-CN"/>
              </w:rPr>
            </w:pPr>
          </w:p>
        </w:tc>
        <w:tc>
          <w:tcPr>
            <w:tcW w:w="7924" w:type="dxa"/>
          </w:tcPr>
          <w:p w14:paraId="01769644" w14:textId="77777777" w:rsidR="00C14338" w:rsidRPr="00C14338" w:rsidRDefault="00C14338" w:rsidP="003700D7">
            <w:pPr>
              <w:spacing w:after="0" w:line="360" w:lineRule="auto"/>
              <w:ind w:left="126"/>
              <w:rPr>
                <w:rFonts w:ascii="Times New Roman" w:eastAsia="Times New Roman" w:hAnsi="Times New Roman" w:cs="Times New Roman"/>
                <w:b/>
                <w:bCs/>
                <w:sz w:val="24"/>
                <w:szCs w:val="24"/>
                <w:lang w:eastAsia="zh-CN"/>
              </w:rPr>
            </w:pPr>
          </w:p>
        </w:tc>
      </w:tr>
    </w:tbl>
    <w:p w14:paraId="6BF6509D" w14:textId="77777777" w:rsidR="008F4B39" w:rsidRPr="00437500" w:rsidRDefault="008F4B39" w:rsidP="00894B4A">
      <w:pPr>
        <w:rPr>
          <w:rFonts w:ascii="Times New Roman" w:hAnsi="Times New Roman" w:cs="Times New Roman"/>
          <w:b/>
          <w:bCs/>
          <w:sz w:val="24"/>
          <w:szCs w:val="24"/>
        </w:rPr>
      </w:pPr>
    </w:p>
    <w:p w14:paraId="34DA973C" w14:textId="77777777" w:rsidR="008F4B39" w:rsidRPr="00437500" w:rsidRDefault="008F4B39" w:rsidP="00894B4A">
      <w:pPr>
        <w:rPr>
          <w:rFonts w:ascii="Times New Roman" w:hAnsi="Times New Roman" w:cs="Times New Roman"/>
          <w:b/>
          <w:bCs/>
          <w:sz w:val="24"/>
          <w:szCs w:val="24"/>
        </w:rPr>
      </w:pPr>
    </w:p>
    <w:p w14:paraId="40E8A752" w14:textId="77777777" w:rsidR="008F4B39" w:rsidRPr="00437500" w:rsidRDefault="008F4B39" w:rsidP="00894B4A">
      <w:pPr>
        <w:rPr>
          <w:rFonts w:ascii="Times New Roman" w:hAnsi="Times New Roman" w:cs="Times New Roman"/>
          <w:b/>
          <w:bCs/>
          <w:sz w:val="24"/>
          <w:szCs w:val="24"/>
        </w:rPr>
      </w:pPr>
    </w:p>
    <w:p w14:paraId="3867DC6A" w14:textId="77777777" w:rsidR="008F4B39" w:rsidRPr="00437500" w:rsidRDefault="008F4B39" w:rsidP="00894B4A">
      <w:pPr>
        <w:rPr>
          <w:rFonts w:ascii="Times New Roman" w:hAnsi="Times New Roman" w:cs="Times New Roman"/>
          <w:b/>
          <w:bCs/>
          <w:sz w:val="24"/>
          <w:szCs w:val="24"/>
        </w:rPr>
      </w:pPr>
    </w:p>
    <w:p w14:paraId="037FB05E" w14:textId="77777777" w:rsidR="008F4B39" w:rsidRPr="00437500" w:rsidRDefault="008F4B39" w:rsidP="00894B4A">
      <w:pPr>
        <w:rPr>
          <w:rFonts w:ascii="Times New Roman" w:hAnsi="Times New Roman" w:cs="Times New Roman"/>
          <w:b/>
          <w:bCs/>
          <w:sz w:val="24"/>
          <w:szCs w:val="24"/>
        </w:rPr>
      </w:pPr>
    </w:p>
    <w:p w14:paraId="549DC22A" w14:textId="77777777" w:rsidR="008F4B39" w:rsidRPr="00437500" w:rsidRDefault="008F4B39" w:rsidP="00894B4A">
      <w:pPr>
        <w:rPr>
          <w:rFonts w:ascii="Times New Roman" w:hAnsi="Times New Roman" w:cs="Times New Roman"/>
          <w:b/>
          <w:bCs/>
          <w:sz w:val="24"/>
          <w:szCs w:val="24"/>
        </w:rPr>
      </w:pPr>
    </w:p>
    <w:p w14:paraId="432EB20E" w14:textId="77777777" w:rsidR="008F4B39" w:rsidRPr="00437500" w:rsidRDefault="008F4B39" w:rsidP="00894B4A">
      <w:pPr>
        <w:rPr>
          <w:rFonts w:ascii="Times New Roman" w:hAnsi="Times New Roman" w:cs="Times New Roman"/>
          <w:b/>
          <w:bCs/>
          <w:sz w:val="24"/>
          <w:szCs w:val="24"/>
        </w:rPr>
      </w:pPr>
    </w:p>
    <w:p w14:paraId="71719308" w14:textId="77777777" w:rsidR="008F4B39" w:rsidRPr="00437500" w:rsidRDefault="008F4B39" w:rsidP="00894B4A">
      <w:pPr>
        <w:rPr>
          <w:rFonts w:ascii="Times New Roman" w:hAnsi="Times New Roman" w:cs="Times New Roman"/>
          <w:b/>
          <w:bCs/>
          <w:sz w:val="24"/>
          <w:szCs w:val="24"/>
        </w:rPr>
      </w:pPr>
    </w:p>
    <w:p w14:paraId="2D2292D8" w14:textId="77777777" w:rsidR="008F4B39" w:rsidRPr="00437500" w:rsidRDefault="008F4B39" w:rsidP="00894B4A">
      <w:pPr>
        <w:rPr>
          <w:rFonts w:ascii="Times New Roman" w:hAnsi="Times New Roman" w:cs="Times New Roman"/>
          <w:b/>
          <w:bCs/>
          <w:sz w:val="24"/>
          <w:szCs w:val="24"/>
        </w:rPr>
      </w:pPr>
    </w:p>
    <w:p w14:paraId="22682264" w14:textId="77777777" w:rsidR="008F4B39" w:rsidRPr="00437500" w:rsidRDefault="008F4B39" w:rsidP="00894B4A">
      <w:pPr>
        <w:rPr>
          <w:rFonts w:ascii="Times New Roman" w:hAnsi="Times New Roman" w:cs="Times New Roman"/>
          <w:b/>
          <w:bCs/>
          <w:sz w:val="24"/>
          <w:szCs w:val="24"/>
        </w:rPr>
      </w:pPr>
    </w:p>
    <w:p w14:paraId="0FFC1978" w14:textId="77777777" w:rsidR="008F4B39" w:rsidRPr="00437500" w:rsidRDefault="008F4B39" w:rsidP="00894B4A">
      <w:pPr>
        <w:rPr>
          <w:rFonts w:ascii="Times New Roman" w:hAnsi="Times New Roman" w:cs="Times New Roman"/>
          <w:b/>
          <w:bCs/>
          <w:sz w:val="24"/>
          <w:szCs w:val="24"/>
        </w:rPr>
      </w:pPr>
    </w:p>
    <w:p w14:paraId="5569BA7A" w14:textId="77777777" w:rsidR="008F4B39" w:rsidRPr="00437500" w:rsidRDefault="008F4B39" w:rsidP="00894B4A">
      <w:pPr>
        <w:rPr>
          <w:rFonts w:ascii="Times New Roman" w:hAnsi="Times New Roman" w:cs="Times New Roman"/>
          <w:b/>
          <w:bCs/>
          <w:sz w:val="24"/>
          <w:szCs w:val="24"/>
        </w:rPr>
      </w:pPr>
    </w:p>
    <w:p w14:paraId="5423C8C4" w14:textId="77777777" w:rsidR="008F4B39" w:rsidRPr="00437500" w:rsidRDefault="008F4B39" w:rsidP="00894B4A">
      <w:pPr>
        <w:rPr>
          <w:rFonts w:ascii="Times New Roman" w:hAnsi="Times New Roman" w:cs="Times New Roman"/>
          <w:b/>
          <w:bCs/>
          <w:sz w:val="24"/>
          <w:szCs w:val="24"/>
        </w:rPr>
      </w:pPr>
    </w:p>
    <w:p w14:paraId="332E4E94" w14:textId="77777777" w:rsidR="008F4B39" w:rsidRPr="00437500" w:rsidRDefault="008F4B39" w:rsidP="00894B4A">
      <w:pPr>
        <w:rPr>
          <w:rFonts w:ascii="Times New Roman" w:hAnsi="Times New Roman" w:cs="Times New Roman"/>
          <w:b/>
          <w:bCs/>
          <w:sz w:val="24"/>
          <w:szCs w:val="24"/>
        </w:rPr>
      </w:pPr>
    </w:p>
    <w:p w14:paraId="1289645A" w14:textId="77777777" w:rsidR="008F4B39" w:rsidRPr="00437500" w:rsidRDefault="008F4B39" w:rsidP="00894B4A">
      <w:pPr>
        <w:rPr>
          <w:rFonts w:ascii="Times New Roman" w:hAnsi="Times New Roman" w:cs="Times New Roman"/>
          <w:b/>
          <w:bCs/>
          <w:sz w:val="24"/>
          <w:szCs w:val="24"/>
        </w:rPr>
      </w:pPr>
    </w:p>
    <w:p w14:paraId="3BDB8957" w14:textId="77777777" w:rsidR="008F4B39" w:rsidRPr="00437500" w:rsidRDefault="008F4B39" w:rsidP="00894B4A">
      <w:pPr>
        <w:rPr>
          <w:rFonts w:ascii="Times New Roman" w:hAnsi="Times New Roman" w:cs="Times New Roman"/>
          <w:b/>
          <w:bCs/>
          <w:sz w:val="24"/>
          <w:szCs w:val="24"/>
        </w:rPr>
      </w:pPr>
    </w:p>
    <w:p w14:paraId="7030B4BB" w14:textId="77777777" w:rsidR="008F4B39" w:rsidRPr="00437500" w:rsidRDefault="008F4B39" w:rsidP="00894B4A">
      <w:pPr>
        <w:rPr>
          <w:rFonts w:ascii="Times New Roman" w:hAnsi="Times New Roman" w:cs="Times New Roman"/>
          <w:b/>
          <w:bCs/>
          <w:sz w:val="24"/>
          <w:szCs w:val="24"/>
        </w:rPr>
      </w:pPr>
    </w:p>
    <w:p w14:paraId="179259E1" w14:textId="77777777" w:rsidR="008F4B39" w:rsidRPr="00437500" w:rsidRDefault="008F4B39" w:rsidP="00894B4A">
      <w:pPr>
        <w:rPr>
          <w:rFonts w:ascii="Times New Roman" w:hAnsi="Times New Roman" w:cs="Times New Roman"/>
          <w:b/>
          <w:bCs/>
          <w:sz w:val="24"/>
          <w:szCs w:val="24"/>
        </w:rPr>
      </w:pPr>
    </w:p>
    <w:p w14:paraId="648ECE73" w14:textId="77777777" w:rsidR="008F4B39" w:rsidRPr="00437500" w:rsidRDefault="008F4B39" w:rsidP="00894B4A">
      <w:pPr>
        <w:rPr>
          <w:rFonts w:ascii="Times New Roman" w:hAnsi="Times New Roman" w:cs="Times New Roman"/>
          <w:b/>
          <w:bCs/>
          <w:sz w:val="24"/>
          <w:szCs w:val="24"/>
        </w:rPr>
      </w:pPr>
    </w:p>
    <w:p w14:paraId="5592F714" w14:textId="77777777" w:rsidR="008F4B39" w:rsidRPr="00437500" w:rsidRDefault="008F4B39" w:rsidP="00894B4A">
      <w:pPr>
        <w:rPr>
          <w:rFonts w:ascii="Times New Roman" w:hAnsi="Times New Roman" w:cs="Times New Roman"/>
          <w:b/>
          <w:bCs/>
          <w:sz w:val="24"/>
          <w:szCs w:val="24"/>
        </w:rPr>
      </w:pPr>
    </w:p>
    <w:p w14:paraId="021DAA4A" w14:textId="77777777" w:rsidR="008F4B39" w:rsidRPr="00437500" w:rsidRDefault="008F4B39" w:rsidP="00894B4A">
      <w:pPr>
        <w:rPr>
          <w:rFonts w:ascii="Times New Roman" w:hAnsi="Times New Roman" w:cs="Times New Roman"/>
          <w:b/>
          <w:bCs/>
          <w:sz w:val="24"/>
          <w:szCs w:val="24"/>
        </w:rPr>
      </w:pPr>
    </w:p>
    <w:p w14:paraId="471A7B33" w14:textId="77777777" w:rsidR="008F4B39" w:rsidRPr="00437500" w:rsidRDefault="008F4B39" w:rsidP="00894B4A">
      <w:pPr>
        <w:rPr>
          <w:rFonts w:ascii="Times New Roman" w:hAnsi="Times New Roman" w:cs="Times New Roman"/>
          <w:b/>
          <w:bCs/>
          <w:sz w:val="24"/>
          <w:szCs w:val="24"/>
        </w:rPr>
      </w:pPr>
    </w:p>
    <w:p w14:paraId="5DF534B6" w14:textId="77777777" w:rsidR="008F4B39" w:rsidRPr="00437500" w:rsidRDefault="008F4B39" w:rsidP="00894B4A">
      <w:pPr>
        <w:rPr>
          <w:rFonts w:ascii="Times New Roman" w:hAnsi="Times New Roman" w:cs="Times New Roman"/>
          <w:b/>
          <w:bCs/>
          <w:sz w:val="24"/>
          <w:szCs w:val="24"/>
        </w:rPr>
      </w:pPr>
    </w:p>
    <w:p w14:paraId="22F40B27" w14:textId="77777777" w:rsidR="008F4B39" w:rsidRPr="00437500" w:rsidRDefault="008F4B39" w:rsidP="00894B4A">
      <w:pPr>
        <w:rPr>
          <w:rFonts w:ascii="Times New Roman" w:hAnsi="Times New Roman" w:cs="Times New Roman"/>
          <w:b/>
          <w:bCs/>
          <w:sz w:val="24"/>
          <w:szCs w:val="24"/>
        </w:rPr>
      </w:pPr>
    </w:p>
    <w:p w14:paraId="075C9344" w14:textId="77777777" w:rsidR="008F4B39" w:rsidRPr="00437500" w:rsidRDefault="008F4B39" w:rsidP="00894B4A">
      <w:pPr>
        <w:rPr>
          <w:rFonts w:ascii="Times New Roman" w:hAnsi="Times New Roman" w:cs="Times New Roman"/>
          <w:b/>
          <w:bCs/>
          <w:sz w:val="24"/>
          <w:szCs w:val="24"/>
        </w:rPr>
      </w:pPr>
    </w:p>
    <w:p w14:paraId="058A3EBF" w14:textId="77777777" w:rsidR="008F4B39" w:rsidRPr="00437500" w:rsidRDefault="008F4B39" w:rsidP="00894B4A">
      <w:pPr>
        <w:rPr>
          <w:rFonts w:ascii="Times New Roman" w:hAnsi="Times New Roman" w:cs="Times New Roman"/>
          <w:b/>
          <w:bCs/>
          <w:sz w:val="24"/>
          <w:szCs w:val="24"/>
        </w:rPr>
      </w:pPr>
    </w:p>
    <w:p w14:paraId="2395CADA" w14:textId="77777777" w:rsidR="008F4B39" w:rsidRPr="00437500" w:rsidRDefault="008F4B39" w:rsidP="00894B4A">
      <w:pPr>
        <w:rPr>
          <w:rFonts w:ascii="Times New Roman" w:hAnsi="Times New Roman" w:cs="Times New Roman"/>
          <w:b/>
          <w:bCs/>
          <w:sz w:val="24"/>
          <w:szCs w:val="24"/>
        </w:rPr>
      </w:pPr>
    </w:p>
    <w:p w14:paraId="4493E024" w14:textId="35F5728D" w:rsidR="008F4B39" w:rsidRPr="00437500" w:rsidRDefault="008F4B39" w:rsidP="00B01B41">
      <w:pPr>
        <w:pStyle w:val="Heading2"/>
      </w:pPr>
      <w:bookmarkStart w:id="8" w:name="_Toc181608075"/>
      <w:r w:rsidRPr="00437500">
        <w:t>ACKNOWLDGEMENT</w:t>
      </w:r>
      <w:bookmarkEnd w:id="8"/>
    </w:p>
    <w:p w14:paraId="24386E21" w14:textId="77777777" w:rsidR="008F4B39" w:rsidRPr="00437500" w:rsidRDefault="008F4B39" w:rsidP="00894B4A">
      <w:pPr>
        <w:rPr>
          <w:rFonts w:ascii="Times New Roman" w:hAnsi="Times New Roman" w:cs="Times New Roman"/>
          <w:b/>
          <w:bCs/>
          <w:sz w:val="24"/>
          <w:szCs w:val="24"/>
        </w:rPr>
      </w:pPr>
    </w:p>
    <w:p w14:paraId="357D9D73" w14:textId="3A77742E" w:rsidR="008F4B39" w:rsidRPr="00437500" w:rsidRDefault="00F50EBB" w:rsidP="00894B4A">
      <w:pPr>
        <w:rPr>
          <w:rFonts w:ascii="Times New Roman" w:hAnsi="Times New Roman" w:cs="Times New Roman"/>
          <w:b/>
          <w:bCs/>
          <w:sz w:val="24"/>
          <w:szCs w:val="24"/>
        </w:rPr>
      </w:pPr>
      <w:r w:rsidRPr="00437500">
        <w:rPr>
          <w:rFonts w:ascii="Times New Roman" w:hAnsi="Times New Roman" w:cs="Times New Roman"/>
          <w:sz w:val="24"/>
          <w:szCs w:val="24"/>
        </w:rPr>
        <w:t>I extend my sincere appreciation to the esteemed professors at Bangladesh University of Health Sciences (BUHS) for their invaluable guidance, expertise, and unwavering support throughout this research. I am also profoundly grateful to the survey participants from the lower-income communities of Rampura Banasree, Dhaka, whose contributions were instrumental to this study. Their insights provided a vital perspective on the challenges encountered by menstruating individuals within these communities, enriching the scope and depth of this work.</w:t>
      </w:r>
    </w:p>
    <w:p w14:paraId="05FB79CA" w14:textId="440636C7" w:rsidR="00F50EBB" w:rsidRPr="00437500" w:rsidRDefault="00F50EBB" w:rsidP="00894B4A">
      <w:pPr>
        <w:rPr>
          <w:rFonts w:ascii="Times New Roman" w:hAnsi="Times New Roman" w:cs="Times New Roman"/>
          <w:b/>
          <w:bCs/>
          <w:sz w:val="24"/>
          <w:szCs w:val="24"/>
        </w:rPr>
      </w:pPr>
      <w:r w:rsidRPr="00437500">
        <w:rPr>
          <w:rFonts w:ascii="Times New Roman" w:hAnsi="Times New Roman" w:cs="Times New Roman"/>
          <w:b/>
          <w:bCs/>
          <w:sz w:val="24"/>
          <w:szCs w:val="24"/>
        </w:rPr>
        <w:br w:type="page"/>
      </w:r>
    </w:p>
    <w:p w14:paraId="044E7C6F" w14:textId="43D8CE30" w:rsidR="008F4B39" w:rsidRPr="00437500" w:rsidRDefault="008F4B39" w:rsidP="00B01B41">
      <w:pPr>
        <w:pStyle w:val="Heading2"/>
      </w:pPr>
      <w:bookmarkStart w:id="9" w:name="_Toc181608076"/>
      <w:r w:rsidRPr="00437500">
        <w:lastRenderedPageBreak/>
        <w:t>ABSTRACT</w:t>
      </w:r>
      <w:bookmarkEnd w:id="9"/>
    </w:p>
    <w:p w14:paraId="6F6ACD7E" w14:textId="77777777" w:rsidR="008F4B39" w:rsidRPr="00437500" w:rsidRDefault="008F4B39" w:rsidP="00894B4A">
      <w:pPr>
        <w:rPr>
          <w:rFonts w:ascii="Times New Roman" w:hAnsi="Times New Roman" w:cs="Times New Roman"/>
          <w:b/>
          <w:bCs/>
          <w:sz w:val="24"/>
          <w:szCs w:val="24"/>
        </w:rPr>
      </w:pPr>
    </w:p>
    <w:p w14:paraId="66C99437" w14:textId="77777777" w:rsidR="004728B3" w:rsidRPr="00437500" w:rsidRDefault="004D0CBC" w:rsidP="00894B4A">
      <w:pPr>
        <w:rPr>
          <w:rStyle w:val="Strong"/>
          <w:rFonts w:ascii="Times New Roman" w:hAnsi="Times New Roman" w:cs="Times New Roman"/>
          <w:color w:val="212121"/>
        </w:rPr>
      </w:pPr>
      <w:r w:rsidRPr="00437500">
        <w:rPr>
          <w:rStyle w:val="Strong"/>
          <w:rFonts w:ascii="Times New Roman" w:hAnsi="Times New Roman" w:cs="Times New Roman"/>
          <w:color w:val="212121"/>
        </w:rPr>
        <w:t>Background and Objective: </w:t>
      </w:r>
    </w:p>
    <w:p w14:paraId="786EDFE2" w14:textId="61E8443C" w:rsidR="00F624BE" w:rsidRPr="00437500" w:rsidRDefault="00F624BE" w:rsidP="00894B4A">
      <w:pPr>
        <w:rPr>
          <w:rFonts w:ascii="Times New Roman" w:hAnsi="Times New Roman" w:cs="Times New Roman"/>
          <w:color w:val="1F1F1F"/>
          <w:shd w:val="clear" w:color="auto" w:fill="FFFFFF"/>
        </w:rPr>
      </w:pPr>
      <w:r w:rsidRPr="00437500">
        <w:rPr>
          <w:rFonts w:ascii="Times New Roman" w:hAnsi="Times New Roman" w:cs="Times New Roman"/>
          <w:color w:val="1F1F1F"/>
          <w:shd w:val="clear" w:color="auto" w:fill="FFFFFF"/>
        </w:rPr>
        <w:t>Reproductive tract infections (RTIs) represent a significant, often overlooked health issue with potentially severe consequences for women’s health. Limited research has focused on the connection between RTIs and inadequate menstrual hygiene management (MHM) practices from period poverty This study aimed to identify the socio-demographic and economic factors contributing to poor MHM thus period poverty, as well as their impact on the health of menstruating individuals</w:t>
      </w:r>
      <w:r w:rsidR="003A204E" w:rsidRPr="00437500">
        <w:rPr>
          <w:rFonts w:ascii="Times New Roman" w:hAnsi="Times New Roman" w:cs="Times New Roman"/>
          <w:color w:val="1F1F1F"/>
          <w:shd w:val="clear" w:color="auto" w:fill="FFFFFF"/>
        </w:rPr>
        <w:t xml:space="preserve"> resulting in reproductive tract infections</w:t>
      </w:r>
      <w:r w:rsidRPr="00437500">
        <w:rPr>
          <w:rFonts w:ascii="Times New Roman" w:hAnsi="Times New Roman" w:cs="Times New Roman"/>
          <w:color w:val="1F1F1F"/>
          <w:shd w:val="clear" w:color="auto" w:fill="FFFFFF"/>
        </w:rPr>
        <w:t>.</w:t>
      </w:r>
    </w:p>
    <w:p w14:paraId="043964BF" w14:textId="55ECCC85" w:rsidR="004728B3" w:rsidRPr="00437500" w:rsidRDefault="004D0CBC" w:rsidP="00894B4A">
      <w:pPr>
        <w:rPr>
          <w:rStyle w:val="Strong"/>
          <w:rFonts w:ascii="Times New Roman" w:hAnsi="Times New Roman" w:cs="Times New Roman"/>
          <w:color w:val="212121"/>
        </w:rPr>
      </w:pPr>
      <w:r w:rsidRPr="00437500">
        <w:rPr>
          <w:rStyle w:val="Strong"/>
          <w:rFonts w:ascii="Times New Roman" w:hAnsi="Times New Roman" w:cs="Times New Roman"/>
          <w:color w:val="212121"/>
        </w:rPr>
        <w:t>Methods: </w:t>
      </w:r>
    </w:p>
    <w:p w14:paraId="5615BAC4" w14:textId="5E7FB789" w:rsidR="004728B3" w:rsidRPr="00437500" w:rsidRDefault="009B2A68" w:rsidP="00894B4A">
      <w:pPr>
        <w:rPr>
          <w:rFonts w:ascii="Times New Roman" w:hAnsi="Times New Roman" w:cs="Times New Roman"/>
          <w:color w:val="212121"/>
        </w:rPr>
      </w:pPr>
      <w:r w:rsidRPr="00437500">
        <w:rPr>
          <w:rFonts w:ascii="Times New Roman" w:hAnsi="Times New Roman" w:cs="Times New Roman"/>
        </w:rPr>
        <w:t>A structured questionnaire was administered to 288 eligible participants from the Rampura, Banasree, and Khilgaon areas of Dhaka, Bangladesh. The survey explored socio-demographic indicators of period poverty, symptoms of RTIs, and MHM practices among respondents, including women and transgender individuals. The data were analyzed to assess the prevalence of period poverty and its implications for reproductive health within these communities.</w:t>
      </w:r>
    </w:p>
    <w:p w14:paraId="0389FD3A" w14:textId="3230335C" w:rsidR="004D0CBC" w:rsidRPr="00437500" w:rsidRDefault="004D0CBC" w:rsidP="00894B4A">
      <w:pPr>
        <w:rPr>
          <w:rStyle w:val="Strong"/>
          <w:rFonts w:ascii="Times New Roman" w:hAnsi="Times New Roman" w:cs="Times New Roman"/>
          <w:color w:val="212121"/>
        </w:rPr>
      </w:pPr>
      <w:r w:rsidRPr="00437500">
        <w:rPr>
          <w:rStyle w:val="Strong"/>
          <w:rFonts w:ascii="Times New Roman" w:hAnsi="Times New Roman" w:cs="Times New Roman"/>
          <w:color w:val="212121"/>
        </w:rPr>
        <w:t>Results: </w:t>
      </w:r>
    </w:p>
    <w:p w14:paraId="439AE7E5" w14:textId="34FEA7D3" w:rsidR="007D7071" w:rsidRPr="00437500" w:rsidRDefault="007D7071" w:rsidP="00894B4A">
      <w:pPr>
        <w:rPr>
          <w:rFonts w:ascii="Times New Roman" w:hAnsi="Times New Roman" w:cs="Times New Roman"/>
          <w:color w:val="212121"/>
        </w:rPr>
      </w:pPr>
      <w:r w:rsidRPr="00437500">
        <w:rPr>
          <w:rFonts w:ascii="Times New Roman" w:hAnsi="Times New Roman" w:cs="Times New Roman"/>
          <w:color w:val="212121"/>
        </w:rPr>
        <w:t>The findings indicate that 64% of participants reported inadequate access to menstrual hygiene products, while 57% experienced symptoms consistent with RTIs. Statistical analysis revealed a significant association between lower income levels, limited menstrual hygiene resources, and an increased incidence of RTI symptoms. Respondents facing period poverty reported poorer quality of life and increased health complications, highlighting the adverse effects of inadequate MHM on reproductive health.</w:t>
      </w:r>
    </w:p>
    <w:p w14:paraId="521CA29D" w14:textId="77777777" w:rsidR="004728B3" w:rsidRPr="00437500" w:rsidRDefault="004D0CBC" w:rsidP="00894B4A">
      <w:pPr>
        <w:rPr>
          <w:rStyle w:val="Strong"/>
          <w:rFonts w:ascii="Times New Roman" w:hAnsi="Times New Roman" w:cs="Times New Roman"/>
          <w:color w:val="212121"/>
        </w:rPr>
      </w:pPr>
      <w:r w:rsidRPr="00437500">
        <w:rPr>
          <w:rStyle w:val="Strong"/>
          <w:rFonts w:ascii="Times New Roman" w:hAnsi="Times New Roman" w:cs="Times New Roman"/>
          <w:color w:val="212121"/>
        </w:rPr>
        <w:t>Conclusion: </w:t>
      </w:r>
    </w:p>
    <w:p w14:paraId="15507389" w14:textId="750CB6EF" w:rsidR="004728B3" w:rsidRPr="00437500" w:rsidRDefault="007D7071" w:rsidP="00894B4A">
      <w:pPr>
        <w:rPr>
          <w:rStyle w:val="Strong"/>
          <w:rFonts w:ascii="Times New Roman" w:hAnsi="Times New Roman" w:cs="Times New Roman"/>
          <w:color w:val="212121"/>
        </w:rPr>
      </w:pPr>
      <w:r w:rsidRPr="00437500">
        <w:rPr>
          <w:rFonts w:ascii="Times New Roman" w:hAnsi="Times New Roman" w:cs="Times New Roman"/>
        </w:rPr>
        <w:t>This study underscores the strong connection between period poverty and the prevalence of RTIs among lower-income menstruating individuals. Addressing period poverty and improving MHM practices is essential for enhancing the reproductive health and overall quality of life of vulnerable populations in urban areas of Dhaka.</w:t>
      </w:r>
    </w:p>
    <w:p w14:paraId="38B903DF" w14:textId="5B3B8549" w:rsidR="008F4B39" w:rsidRPr="00437500" w:rsidRDefault="004D0CBC" w:rsidP="00894B4A">
      <w:pPr>
        <w:rPr>
          <w:rFonts w:ascii="Times New Roman" w:hAnsi="Times New Roman" w:cs="Times New Roman"/>
          <w:b/>
          <w:bCs/>
        </w:rPr>
      </w:pPr>
      <w:r w:rsidRPr="00437500">
        <w:rPr>
          <w:rStyle w:val="Strong"/>
          <w:rFonts w:ascii="Times New Roman" w:hAnsi="Times New Roman" w:cs="Times New Roman"/>
          <w:color w:val="212121"/>
        </w:rPr>
        <w:t>Keywords: </w:t>
      </w:r>
      <w:r w:rsidRPr="00437500">
        <w:rPr>
          <w:rFonts w:ascii="Times New Roman" w:hAnsi="Times New Roman" w:cs="Times New Roman"/>
          <w:color w:val="212121"/>
        </w:rPr>
        <w:t xml:space="preserve"> </w:t>
      </w:r>
      <w:r w:rsidR="007D7071" w:rsidRPr="00437500">
        <w:rPr>
          <w:rFonts w:ascii="Times New Roman" w:hAnsi="Times New Roman" w:cs="Times New Roman"/>
        </w:rPr>
        <w:t>Menstrual health and hygiene, reproductive tract infection, period poverty, menstrual hygiene management,</w:t>
      </w:r>
    </w:p>
    <w:p w14:paraId="2CD647C5" w14:textId="77777777" w:rsidR="008F4B39" w:rsidRPr="00437500" w:rsidRDefault="008F4B39" w:rsidP="00894B4A">
      <w:pPr>
        <w:rPr>
          <w:rFonts w:ascii="Times New Roman" w:hAnsi="Times New Roman" w:cs="Times New Roman"/>
          <w:b/>
          <w:bCs/>
          <w:sz w:val="24"/>
          <w:szCs w:val="24"/>
        </w:rPr>
      </w:pPr>
    </w:p>
    <w:p w14:paraId="338C2E87" w14:textId="77777777" w:rsidR="008F4B39" w:rsidRPr="00437500" w:rsidRDefault="008F4B39" w:rsidP="00894B4A">
      <w:pPr>
        <w:rPr>
          <w:rFonts w:ascii="Times New Roman" w:hAnsi="Times New Roman" w:cs="Times New Roman"/>
          <w:b/>
          <w:bCs/>
          <w:sz w:val="24"/>
          <w:szCs w:val="24"/>
        </w:rPr>
      </w:pPr>
    </w:p>
    <w:p w14:paraId="23E1C258" w14:textId="77777777" w:rsidR="008F4B39" w:rsidRPr="00437500" w:rsidRDefault="008F4B39" w:rsidP="00894B4A">
      <w:pPr>
        <w:rPr>
          <w:rFonts w:ascii="Times New Roman" w:hAnsi="Times New Roman" w:cs="Times New Roman"/>
          <w:b/>
          <w:bCs/>
          <w:sz w:val="24"/>
          <w:szCs w:val="24"/>
        </w:rPr>
      </w:pPr>
    </w:p>
    <w:p w14:paraId="26E96085" w14:textId="77777777" w:rsidR="008F4B39" w:rsidRPr="00437500" w:rsidRDefault="008F4B39" w:rsidP="00894B4A">
      <w:pPr>
        <w:rPr>
          <w:rFonts w:ascii="Times New Roman" w:hAnsi="Times New Roman" w:cs="Times New Roman"/>
          <w:b/>
          <w:bCs/>
          <w:sz w:val="24"/>
          <w:szCs w:val="24"/>
        </w:rPr>
      </w:pPr>
    </w:p>
    <w:p w14:paraId="62288AC8" w14:textId="77777777" w:rsidR="008F4B39" w:rsidRPr="00437500" w:rsidRDefault="008F4B39" w:rsidP="00894B4A">
      <w:pPr>
        <w:rPr>
          <w:rFonts w:ascii="Times New Roman" w:hAnsi="Times New Roman" w:cs="Times New Roman"/>
          <w:b/>
          <w:bCs/>
          <w:sz w:val="24"/>
          <w:szCs w:val="24"/>
        </w:rPr>
      </w:pPr>
    </w:p>
    <w:p w14:paraId="48610AE6" w14:textId="77777777" w:rsidR="008F4B39" w:rsidRPr="00437500" w:rsidRDefault="008F4B39" w:rsidP="00894B4A">
      <w:pPr>
        <w:rPr>
          <w:rFonts w:ascii="Times New Roman" w:hAnsi="Times New Roman" w:cs="Times New Roman"/>
          <w:b/>
          <w:bCs/>
          <w:sz w:val="24"/>
          <w:szCs w:val="24"/>
        </w:rPr>
      </w:pPr>
    </w:p>
    <w:p w14:paraId="4DEBF724" w14:textId="77777777" w:rsidR="008F4B39" w:rsidRPr="00437500" w:rsidRDefault="008F4B39" w:rsidP="00894B4A">
      <w:pPr>
        <w:rPr>
          <w:rFonts w:ascii="Times New Roman" w:hAnsi="Times New Roman" w:cs="Times New Roman"/>
          <w:b/>
          <w:bCs/>
          <w:sz w:val="24"/>
          <w:szCs w:val="24"/>
        </w:rPr>
      </w:pPr>
    </w:p>
    <w:p w14:paraId="7074F4E5" w14:textId="77777777" w:rsidR="008F4B39" w:rsidRPr="00437500" w:rsidRDefault="008F4B39" w:rsidP="00894B4A">
      <w:pPr>
        <w:rPr>
          <w:rFonts w:ascii="Times New Roman" w:hAnsi="Times New Roman" w:cs="Times New Roman"/>
          <w:b/>
          <w:bCs/>
          <w:sz w:val="24"/>
          <w:szCs w:val="24"/>
        </w:rPr>
      </w:pPr>
    </w:p>
    <w:p w14:paraId="51E3E6B5" w14:textId="77777777" w:rsidR="008F4B39" w:rsidRPr="00437500" w:rsidRDefault="008F4B39" w:rsidP="00894B4A">
      <w:pPr>
        <w:rPr>
          <w:rFonts w:ascii="Times New Roman" w:hAnsi="Times New Roman" w:cs="Times New Roman"/>
          <w:b/>
          <w:bCs/>
          <w:sz w:val="24"/>
          <w:szCs w:val="24"/>
        </w:rPr>
      </w:pPr>
    </w:p>
    <w:p w14:paraId="6665C7C9" w14:textId="77777777" w:rsidR="004728B3" w:rsidRPr="00437500" w:rsidRDefault="004728B3" w:rsidP="00894B4A">
      <w:pPr>
        <w:rPr>
          <w:rFonts w:ascii="Times New Roman" w:hAnsi="Times New Roman" w:cs="Times New Roman"/>
          <w:b/>
          <w:bCs/>
          <w:sz w:val="24"/>
          <w:szCs w:val="24"/>
        </w:rPr>
      </w:pPr>
    </w:p>
    <w:p w14:paraId="563DF70D" w14:textId="388CAD89" w:rsidR="008F4B39" w:rsidRPr="00437500" w:rsidRDefault="008F4B39" w:rsidP="00664211">
      <w:pPr>
        <w:pStyle w:val="Heading1"/>
        <w:rPr>
          <w:b w:val="0"/>
          <w:bCs w:val="0"/>
        </w:rPr>
      </w:pPr>
      <w:bookmarkStart w:id="10" w:name="_Toc181608077"/>
      <w:r w:rsidRPr="00437500">
        <w:lastRenderedPageBreak/>
        <w:t>CHAPTER I</w:t>
      </w:r>
      <w:bookmarkEnd w:id="10"/>
      <w:r w:rsidR="00F328CD">
        <w:t xml:space="preserve"> </w:t>
      </w:r>
      <w:r w:rsidRPr="00437500">
        <w:t>INTRODUCTION</w:t>
      </w:r>
    </w:p>
    <w:p w14:paraId="2D11BF2A" w14:textId="7152B126" w:rsidR="001B7F31" w:rsidRPr="00437500" w:rsidRDefault="008F4B39" w:rsidP="00314666">
      <w:pPr>
        <w:pStyle w:val="Heading3"/>
      </w:pPr>
      <w:r w:rsidRPr="00437500">
        <w:t xml:space="preserve">1.1 BACKGROUND </w:t>
      </w:r>
    </w:p>
    <w:p w14:paraId="60E14F0F" w14:textId="30FD30FC" w:rsidR="00DA1801" w:rsidRPr="00437500" w:rsidRDefault="004D0CBC" w:rsidP="001D74C3">
      <w:pPr>
        <w:rPr>
          <w:rFonts w:ascii="Times New Roman" w:hAnsi="Times New Roman" w:cs="Times New Roman"/>
          <w:color w:val="1F1F1F"/>
          <w:sz w:val="24"/>
          <w:szCs w:val="24"/>
          <w:shd w:val="clear" w:color="auto" w:fill="FFFFFF"/>
        </w:rPr>
      </w:pPr>
      <w:r w:rsidRPr="00437500">
        <w:rPr>
          <w:rFonts w:ascii="Times New Roman" w:hAnsi="Times New Roman" w:cs="Times New Roman"/>
          <w:color w:val="1F1F1F"/>
          <w:sz w:val="24"/>
          <w:szCs w:val="24"/>
          <w:shd w:val="clear" w:color="auto" w:fill="FFFFFF"/>
        </w:rPr>
        <w:t>The reproductive tract infection (RTI) is </w:t>
      </w:r>
      <w:r w:rsidRPr="00437500">
        <w:rPr>
          <w:rFonts w:ascii="Times New Roman" w:hAnsi="Times New Roman" w:cs="Times New Roman"/>
          <w:color w:val="040C28"/>
          <w:sz w:val="24"/>
          <w:szCs w:val="24"/>
        </w:rPr>
        <w:t>one of the major health issues associated with </w:t>
      </w:r>
      <w:r w:rsidRPr="00437500">
        <w:rPr>
          <w:rStyle w:val="jpfdse"/>
          <w:rFonts w:ascii="Times New Roman" w:hAnsi="Times New Roman" w:cs="Times New Roman"/>
          <w:color w:val="040C28"/>
          <w:sz w:val="24"/>
          <w:szCs w:val="24"/>
        </w:rPr>
        <w:t>menstrual hygiene management</w:t>
      </w:r>
      <w:r w:rsidRPr="00437500">
        <w:rPr>
          <w:rFonts w:ascii="Times New Roman" w:hAnsi="Times New Roman" w:cs="Times New Roman"/>
          <w:color w:val="1F1F1F"/>
          <w:sz w:val="24"/>
          <w:szCs w:val="24"/>
          <w:shd w:val="clear" w:color="auto" w:fill="FFFFFF"/>
        </w:rPr>
        <w:t> which often goes unnoticed and hence remains underdiagnosed and untreated, resulting in devastating health effects on women.</w:t>
      </w:r>
      <w:r w:rsidR="006233CD" w:rsidRPr="006233CD">
        <w:rPr>
          <w:rFonts w:ascii="Times New Roman" w:hAnsi="Times New Roman" w:cs="Times New Roman"/>
          <w:color w:val="1F1F1F"/>
          <w:sz w:val="24"/>
          <w:szCs w:val="24"/>
          <w:shd w:val="clear" w:color="auto" w:fill="FFFFFF"/>
        </w:rPr>
        <w:t xml:space="preserve"> It is estimated that every day nearly one million people globally acquire a new RTI</w:t>
      </w:r>
      <w:r w:rsidR="00914826" w:rsidRPr="00914826">
        <w:rPr>
          <w:rFonts w:ascii="Times New Roman" w:hAnsi="Times New Roman" w:cs="Times New Roman"/>
          <w:color w:val="1F1F1F"/>
          <w:sz w:val="24"/>
          <w:szCs w:val="24"/>
          <w:shd w:val="clear" w:color="auto" w:fill="FFFFFF"/>
          <w:vertAlign w:val="superscript"/>
        </w:rPr>
        <w:t>17</w:t>
      </w:r>
      <w:r w:rsidR="006233CD" w:rsidRPr="001D74C3">
        <w:rPr>
          <w:rFonts w:ascii="Times New Roman" w:hAnsi="Times New Roman" w:cs="Times New Roman"/>
          <w:color w:val="1F1F1F"/>
          <w:sz w:val="24"/>
          <w:szCs w:val="24"/>
          <w:shd w:val="clear" w:color="auto" w:fill="FFFFFF"/>
        </w:rPr>
        <w:t>.</w:t>
      </w:r>
      <w:r w:rsidR="001D74C3" w:rsidRPr="001D74C3">
        <w:rPr>
          <w:rFonts w:ascii="Times New Roman" w:hAnsi="Times New Roman" w:cs="Times New Roman"/>
          <w:sz w:val="24"/>
          <w:szCs w:val="24"/>
        </w:rPr>
        <w:t xml:space="preserve"> </w:t>
      </w:r>
      <w:hyperlink r:id="rId10" w:tgtFrame="_blank" w:history="1">
        <w:r w:rsidR="001D74C3" w:rsidRPr="001D74C3">
          <w:rPr>
            <w:rFonts w:ascii="Times New Roman" w:hAnsi="Times New Roman" w:cs="Times New Roman"/>
            <w:color w:val="1F1F1F"/>
            <w:sz w:val="24"/>
            <w:szCs w:val="24"/>
          </w:rPr>
          <w:t>For example, a study in urban and peri-urban areas of Delhi, India, highlighted the high prevalence of RTIs among married women in mid to low socioeconomic neighborhoods</w:t>
        </w:r>
      </w:hyperlink>
      <w:r w:rsidR="006A77ED" w:rsidRPr="006A77ED">
        <w:rPr>
          <w:rFonts w:ascii="Times New Roman" w:hAnsi="Times New Roman" w:cs="Times New Roman"/>
          <w:color w:val="1F1F1F"/>
          <w:sz w:val="24"/>
          <w:szCs w:val="24"/>
          <w:shd w:val="clear" w:color="auto" w:fill="FFFFFF"/>
          <w:vertAlign w:val="superscript"/>
        </w:rPr>
        <w:t>8</w:t>
      </w:r>
      <w:r w:rsidR="001D74C3">
        <w:rPr>
          <w:rFonts w:ascii="Times New Roman" w:hAnsi="Times New Roman" w:cs="Times New Roman"/>
          <w:color w:val="1F1F1F"/>
          <w:sz w:val="24"/>
          <w:szCs w:val="24"/>
          <w:shd w:val="clear" w:color="auto" w:fill="FFFFFF"/>
        </w:rPr>
        <w:t>.</w:t>
      </w:r>
    </w:p>
    <w:p w14:paraId="675C3F97" w14:textId="59007931" w:rsidR="004728B3" w:rsidRPr="00437500" w:rsidRDefault="004728B3" w:rsidP="00894B4A">
      <w:pPr>
        <w:rPr>
          <w:rFonts w:ascii="Times New Roman" w:hAnsi="Times New Roman" w:cs="Times New Roman"/>
          <w:bCs/>
          <w:sz w:val="24"/>
          <w:szCs w:val="24"/>
          <w:vertAlign w:val="superscript"/>
        </w:rPr>
      </w:pPr>
      <w:r w:rsidRPr="00437500">
        <w:rPr>
          <w:rFonts w:ascii="Times New Roman" w:hAnsi="Times New Roman" w:cs="Times New Roman"/>
          <w:bCs/>
          <w:sz w:val="24"/>
          <w:szCs w:val="24"/>
        </w:rPr>
        <w:t>The prevalence of RTI in Bangladesh is increasing according to a survey-based study in 2021, going from 11.1% in 2007 to 13.4% in 2014, only based on self-reported symptoms</w:t>
      </w:r>
      <w:r w:rsidRPr="00437500">
        <w:rPr>
          <w:rFonts w:ascii="Times New Roman" w:hAnsi="Times New Roman" w:cs="Times New Roman"/>
          <w:bCs/>
          <w:sz w:val="24"/>
          <w:szCs w:val="24"/>
          <w:vertAlign w:val="superscript"/>
        </w:rPr>
        <w:t>9</w:t>
      </w:r>
    </w:p>
    <w:p w14:paraId="65A51C3B" w14:textId="2D9D747E" w:rsidR="004D0CBC" w:rsidRDefault="007973E4" w:rsidP="00BA5995">
      <w:pPr>
        <w:rPr>
          <w:rFonts w:ascii="Times New Roman" w:hAnsi="Times New Roman" w:cs="Times New Roman"/>
          <w:sz w:val="24"/>
          <w:szCs w:val="24"/>
        </w:rPr>
      </w:pPr>
      <w:r w:rsidRPr="00437500">
        <w:rPr>
          <w:rFonts w:ascii="Times New Roman" w:hAnsi="Times New Roman" w:cs="Times New Roman"/>
          <w:sz w:val="24"/>
          <w:szCs w:val="24"/>
        </w:rPr>
        <w:t xml:space="preserve">Access to menstrual hygiene products was a fundamental right that significantly impacted the health and well-being of menstruating individuals. However, in many low-income communities, period poverty remained a pervasive issue, contributing to adverse health outcomes such as Reproductive Tract Infections (RTIs). </w:t>
      </w:r>
      <w:r w:rsidR="00BA5995">
        <w:rPr>
          <w:rFonts w:ascii="Times New Roman" w:hAnsi="Times New Roman" w:cs="Times New Roman"/>
          <w:sz w:val="24"/>
          <w:szCs w:val="24"/>
        </w:rPr>
        <w:t xml:space="preserve"> </w:t>
      </w:r>
      <w:r w:rsidR="00DA1801" w:rsidRPr="00437500">
        <w:rPr>
          <w:rFonts w:ascii="Times New Roman" w:hAnsi="Times New Roman" w:cs="Times New Roman"/>
          <w:sz w:val="24"/>
          <w:szCs w:val="24"/>
        </w:rPr>
        <w:t>Despite the increasing awareness of menstrual health, limited research had focused on the intersection of socio-economic factors and reproductive health outcomes in Bangladesh. Existing studies indicated that a substantial proportion of menstruating women faced barriers to accessing sanitary products, which led to unhygienic practices and health complications.</w:t>
      </w:r>
    </w:p>
    <w:p w14:paraId="7ECCC86E" w14:textId="2F0C9C64" w:rsidR="00BA5995" w:rsidRPr="00BA5995" w:rsidRDefault="00BA5995" w:rsidP="00154252">
      <w:pPr>
        <w:pStyle w:val="NormalWeb"/>
        <w:rPr>
          <w:highlight w:val="yellow"/>
        </w:rPr>
      </w:pPr>
      <w:r>
        <w:t>Reproductive tract infections (RTIs) affect a substantial proportion of the world's population, with one-eighth of menstruating individuals experiencing RTIs. Addressing RTIs is crucial for sustainable development and is part of the Sustainable Development Goals. In developing countries, RTIs contribute to serious health issues, causing around one million deaths annually among women and children due to untreated complications, leading to conditions like cervical cancer and HIV/AIDS. The prevalence of RTIs in Bangladesh increased from 11.1% in 2007 to 13.4% in 2014 based on self-reported symptoms.</w:t>
      </w:r>
      <w:r w:rsidR="006D0576">
        <w:t xml:space="preserve"> </w:t>
      </w:r>
      <w:r w:rsidRPr="00154252">
        <w:t>Period poverty, defined by the American Medical Women’s Association as a lack of proper access to menstrual hygiene products and facilities, affects around 500 million females globally. Inequities in access, influenced by race, socioeconomic factors, and gender, deepen the complexity of period poverty, impacting health and human rights. Limited research and sociocultural stigma further obscure the issue, making it challenging for policymakers to address. In India, only 12% of menstruating individuals have adequate access to menstrual hygiene</w:t>
      </w:r>
      <w:r w:rsidR="00154252" w:rsidRPr="00154252">
        <w:rPr>
          <w:bCs/>
          <w:vertAlign w:val="superscript"/>
        </w:rPr>
        <w:t>13</w:t>
      </w:r>
      <w:r w:rsidRPr="00154252">
        <w:t>, with the non-binary population also experiencing high levels of period poverty and insufficient information on menstrual health.</w:t>
      </w:r>
    </w:p>
    <w:p w14:paraId="11322C8F" w14:textId="15891C38" w:rsidR="00BA5995" w:rsidRPr="009B48CE" w:rsidRDefault="00BA5995" w:rsidP="00BA5995">
      <w:pPr>
        <w:pStyle w:val="NormalWeb"/>
      </w:pPr>
      <w:r w:rsidRPr="009B48CE">
        <w:t>In Bangladesh, data on period poverty is scarce, with no available information on the third gender population. Period poverty is not widely recognized by public health officials, despite reproductive health issues posing significant public health challenges. For instance, poor menstrual hygiene linked to period poverty can lead to infections like urogenital schistosomiasis, which often goes undiagnosed in primary healthcare due to insufficient research and gender inequities</w:t>
      </w:r>
      <w:r w:rsidR="009B48CE" w:rsidRPr="009B48CE">
        <w:rPr>
          <w:bCs/>
          <w:vertAlign w:val="superscript"/>
        </w:rPr>
        <w:t>18</w:t>
      </w:r>
      <w:r w:rsidRPr="009B48CE">
        <w:t>.</w:t>
      </w:r>
    </w:p>
    <w:p w14:paraId="4CE42285" w14:textId="5789EDCC" w:rsidR="00BA5995" w:rsidRDefault="00BA5995" w:rsidP="00BA5995">
      <w:pPr>
        <w:pStyle w:val="NormalWeb"/>
      </w:pPr>
      <w:r w:rsidRPr="00CE43A0">
        <w:t>A study conducted in 2021 used data from the Bangladesh Demographic and Health Survey from 2007, 2011, and 2014, collecting self-reported symptoms from 46,701 women aged 15–49 years. The prevalence of RTIs rose from 10.99% in 2007 to 14.39% in 2011 and decreased slightly to 13.94% in 2014, with higher rates observed in densely populated regions like Dhaka and Chattogram</w:t>
      </w:r>
      <w:r w:rsidR="007F786F" w:rsidRPr="00CE43A0">
        <w:rPr>
          <w:bCs/>
          <w:vertAlign w:val="superscript"/>
        </w:rPr>
        <w:t>9</w:t>
      </w:r>
      <w:r w:rsidRPr="00CE43A0">
        <w:t>. Another 2021 study across nine countries, including India and Ethiopia, showed that females from low-income households or with lower education levels are at greater risk of period poverty due to limited access to menstrual-friendly toilets and sanitary pads</w:t>
      </w:r>
      <w:r w:rsidR="00CE43A0" w:rsidRPr="00CE43A0">
        <w:rPr>
          <w:bCs/>
          <w:vertAlign w:val="superscript"/>
        </w:rPr>
        <w:t>16</w:t>
      </w:r>
      <w:r w:rsidRPr="00CE43A0">
        <w:t xml:space="preserve">. The findings highlight that socioeconomic </w:t>
      </w:r>
      <w:r w:rsidRPr="00CE43A0">
        <w:lastRenderedPageBreak/>
        <w:t>status, culture, and education significantly influence period poverty and, consequently, RTI prevalence.</w:t>
      </w:r>
    </w:p>
    <w:p w14:paraId="659DB28A" w14:textId="77777777" w:rsidR="004D0CBC" w:rsidRPr="00437500" w:rsidRDefault="004D0CBC" w:rsidP="00894B4A">
      <w:pPr>
        <w:rPr>
          <w:rFonts w:ascii="Times New Roman" w:hAnsi="Times New Roman" w:cs="Times New Roman"/>
          <w:sz w:val="24"/>
          <w:szCs w:val="24"/>
        </w:rPr>
      </w:pPr>
      <w:r w:rsidRPr="00437500">
        <w:rPr>
          <w:rFonts w:ascii="Times New Roman" w:hAnsi="Times New Roman" w:cs="Times New Roman"/>
          <w:sz w:val="24"/>
          <w:szCs w:val="24"/>
        </w:rPr>
        <w:t>In this context, our research aimed to fill the knowledge gap regarding the prevalence of RTIs in relation to period poverty, leveraging a community-based cross-sectional study design conducted between June and July 2023.</w:t>
      </w:r>
    </w:p>
    <w:p w14:paraId="46316BEA" w14:textId="222D3A21" w:rsidR="007973E4" w:rsidRPr="00437500" w:rsidRDefault="007973E4" w:rsidP="00894B4A">
      <w:pPr>
        <w:rPr>
          <w:rFonts w:ascii="Times New Roman" w:hAnsi="Times New Roman" w:cs="Times New Roman"/>
          <w:sz w:val="24"/>
          <w:szCs w:val="24"/>
        </w:rPr>
      </w:pPr>
      <w:r w:rsidRPr="00437500">
        <w:rPr>
          <w:rFonts w:ascii="Times New Roman" w:hAnsi="Times New Roman" w:cs="Times New Roman"/>
          <w:sz w:val="24"/>
          <w:szCs w:val="24"/>
        </w:rPr>
        <w:t>This study investigated the prevalence of period poverty and its correlation with RTIs among menstruating individuals aged 15 to 49 in lower-income settlements of Rampura Banasree, Dhaka, Bangladesh.</w:t>
      </w:r>
    </w:p>
    <w:p w14:paraId="5AE7E66D" w14:textId="1D1EACD1" w:rsidR="008F4B39" w:rsidRPr="00437500" w:rsidRDefault="008F4B39" w:rsidP="00314666">
      <w:pPr>
        <w:pStyle w:val="Heading3"/>
      </w:pPr>
      <w:r w:rsidRPr="00437500">
        <w:t>1.2 JUSTIFICATION OF THE STUDY</w:t>
      </w:r>
    </w:p>
    <w:p w14:paraId="26369A2E" w14:textId="77777777" w:rsidR="000D729E" w:rsidRPr="00437500" w:rsidRDefault="000D729E" w:rsidP="00894B4A">
      <w:pPr>
        <w:rPr>
          <w:rFonts w:ascii="Times New Roman" w:hAnsi="Times New Roman" w:cs="Times New Roman"/>
          <w:bCs/>
          <w:sz w:val="24"/>
          <w:szCs w:val="24"/>
        </w:rPr>
      </w:pPr>
      <w:r w:rsidRPr="00437500">
        <w:rPr>
          <w:rFonts w:ascii="Times New Roman" w:hAnsi="Times New Roman" w:cs="Times New Roman"/>
          <w:bCs/>
          <w:sz w:val="24"/>
          <w:szCs w:val="24"/>
        </w:rPr>
        <w:t>In Bangladesh, the public health sector is only at its developmental stage, it is still in the process of learning. The health policies and interventions mostly prioritize issues that affect all of the population or maternal and child health. However, menstruation is also a major part of the life of half of this population and menstrual health is of equal importance in public health. Menstrual hygiene management, period poverty and other menstrual issues are not only affecting women, but there are also other gendered humans such as non-binary, trans men, and other gender-diverse people who menstruate and suffer from lack of proper menstrual hygiene management facilities. Moreover, all females of reproductive age do not menstruate. Improper management of menstrual hygiene, which arises from period poverty increases the risk of reproductive tract infections in the menstruating population and it is a hidden epidemic which is still not recognized as a major public health concern for under-resourced countries like Bangladesh.</w:t>
      </w:r>
    </w:p>
    <w:p w14:paraId="17C59C52" w14:textId="6DDC464D" w:rsidR="000D729E" w:rsidRPr="00437500" w:rsidRDefault="000D729E" w:rsidP="00894B4A">
      <w:pPr>
        <w:rPr>
          <w:rFonts w:ascii="Times New Roman" w:hAnsi="Times New Roman" w:cs="Times New Roman"/>
          <w:bCs/>
          <w:sz w:val="24"/>
          <w:szCs w:val="24"/>
        </w:rPr>
      </w:pPr>
      <w:r w:rsidRPr="00437500">
        <w:rPr>
          <w:rFonts w:ascii="Times New Roman" w:hAnsi="Times New Roman" w:cs="Times New Roman"/>
          <w:bCs/>
          <w:sz w:val="24"/>
          <w:szCs w:val="24"/>
        </w:rPr>
        <w:t xml:space="preserve">Reproductive tract infections in menstruating population of developing countries contribute significantly to the burden of </w:t>
      </w:r>
      <w:r w:rsidR="00116C27" w:rsidRPr="00437500">
        <w:rPr>
          <w:rFonts w:ascii="Times New Roman" w:hAnsi="Times New Roman" w:cs="Times New Roman"/>
          <w:bCs/>
          <w:sz w:val="24"/>
          <w:szCs w:val="24"/>
        </w:rPr>
        <w:t>gynecological</w:t>
      </w:r>
      <w:r w:rsidRPr="00437500">
        <w:rPr>
          <w:rFonts w:ascii="Times New Roman" w:hAnsi="Times New Roman" w:cs="Times New Roman"/>
          <w:bCs/>
          <w:sz w:val="24"/>
          <w:szCs w:val="24"/>
        </w:rPr>
        <w:t xml:space="preserve"> morbidity as well as maternal mortality</w:t>
      </w:r>
      <w:r w:rsidRPr="00437500">
        <w:rPr>
          <w:rFonts w:ascii="Times New Roman" w:hAnsi="Times New Roman" w:cs="Times New Roman"/>
          <w:bCs/>
          <w:sz w:val="24"/>
          <w:szCs w:val="24"/>
          <w:vertAlign w:val="superscript"/>
        </w:rPr>
        <w:t>8</w:t>
      </w:r>
      <w:r w:rsidRPr="00437500">
        <w:rPr>
          <w:rFonts w:ascii="Times New Roman" w:hAnsi="Times New Roman" w:cs="Times New Roman"/>
          <w:bCs/>
          <w:sz w:val="24"/>
          <w:szCs w:val="24"/>
        </w:rPr>
        <w:t>. The existing crisis of period poverty and its contribution to burden of reproductive tract infections and diseases is underrated, and not emphasized as much as it should be in the national public health sector. The consequences of this burden of reproductive tract infections extend beyond the individual health, by reducing their potential and productivity, thus affecting the national economy as well as the development of the community</w:t>
      </w:r>
      <w:r w:rsidRPr="00437500">
        <w:rPr>
          <w:rFonts w:ascii="Times New Roman" w:hAnsi="Times New Roman" w:cs="Times New Roman"/>
          <w:bCs/>
          <w:sz w:val="24"/>
          <w:szCs w:val="24"/>
          <w:vertAlign w:val="superscript"/>
        </w:rPr>
        <w:t>8</w:t>
      </w:r>
      <w:r w:rsidRPr="00437500">
        <w:rPr>
          <w:rFonts w:ascii="Times New Roman" w:hAnsi="Times New Roman" w:cs="Times New Roman"/>
          <w:bCs/>
          <w:sz w:val="24"/>
          <w:szCs w:val="24"/>
        </w:rPr>
        <w:t>.</w:t>
      </w:r>
    </w:p>
    <w:p w14:paraId="15AF1479" w14:textId="6056A66E" w:rsidR="008F4B39" w:rsidRPr="00437500" w:rsidRDefault="000D729E" w:rsidP="00894B4A">
      <w:pPr>
        <w:rPr>
          <w:rFonts w:ascii="Times New Roman" w:hAnsi="Times New Roman" w:cs="Times New Roman"/>
          <w:sz w:val="24"/>
          <w:szCs w:val="24"/>
        </w:rPr>
      </w:pPr>
      <w:r w:rsidRPr="00437500">
        <w:rPr>
          <w:rFonts w:ascii="Times New Roman" w:hAnsi="Times New Roman" w:cs="Times New Roman"/>
          <w:bCs/>
          <w:sz w:val="24"/>
          <w:szCs w:val="24"/>
        </w:rPr>
        <w:t xml:space="preserve">The global pandemic for the last three years has only worsened the situation for those living in period poverty and the research is largely insufficient to shed light on the spread of the problem in Bangladesh. Since, most of the factors of period poverty are come with low socioeconomic status, this study aims to investigate the prevalence in lower income menstruating population. Due to the constraint of resources, the study is limited to slum area of Banasree, Dhaka; although it can be assumed that the case would not differ widely in rural settings or other lower socioeconomic or underprivileged populations. </w:t>
      </w:r>
      <w:r w:rsidR="004D0CBC" w:rsidRPr="00437500">
        <w:rPr>
          <w:rFonts w:ascii="Times New Roman" w:hAnsi="Times New Roman" w:cs="Times New Roman"/>
          <w:color w:val="1B1B1B"/>
          <w:sz w:val="24"/>
          <w:szCs w:val="24"/>
          <w:shd w:val="clear" w:color="auto" w:fill="FFFFFF"/>
        </w:rPr>
        <w:t>The extent to which reproductive tract infections (RTIs) are associated with poor menstrual hygiene management (MHM) practices has not been extensively studied in Bangladesh</w:t>
      </w:r>
      <w:r w:rsidRPr="00437500">
        <w:rPr>
          <w:rFonts w:ascii="Times New Roman" w:hAnsi="Times New Roman" w:cs="Times New Roman"/>
          <w:color w:val="1B1B1B"/>
          <w:sz w:val="24"/>
          <w:szCs w:val="24"/>
          <w:shd w:val="clear" w:color="auto" w:fill="FFFFFF"/>
        </w:rPr>
        <w:t xml:space="preserve">. </w:t>
      </w:r>
      <w:r w:rsidR="00DA1801" w:rsidRPr="00437500">
        <w:rPr>
          <w:rFonts w:ascii="Times New Roman" w:hAnsi="Times New Roman" w:cs="Times New Roman"/>
          <w:sz w:val="24"/>
          <w:szCs w:val="24"/>
        </w:rPr>
        <w:t>The findings aimed to inform policymakers, health practitioners, and NGOs about the pressing need for targeted interventions to address menstrual hygiene management and improve health outcomes in vulnerable populations.</w:t>
      </w:r>
    </w:p>
    <w:p w14:paraId="78B12E2F" w14:textId="3FD3807D" w:rsidR="008F4B39" w:rsidRPr="00437500" w:rsidRDefault="00DD7E17" w:rsidP="00314666">
      <w:pPr>
        <w:pStyle w:val="Heading3"/>
      </w:pPr>
      <w:r>
        <w:t xml:space="preserve">1.3 </w:t>
      </w:r>
      <w:r w:rsidR="008F4B39" w:rsidRPr="00437500">
        <w:t>RESEARCH QUESTION</w:t>
      </w:r>
    </w:p>
    <w:p w14:paraId="182C9831" w14:textId="5F1D50DC" w:rsidR="007E343F" w:rsidRPr="00437500" w:rsidRDefault="007E343F" w:rsidP="00894B4A">
      <w:pPr>
        <w:rPr>
          <w:rFonts w:ascii="Times New Roman" w:hAnsi="Times New Roman" w:cs="Times New Roman"/>
          <w:bCs/>
          <w:sz w:val="24"/>
          <w:szCs w:val="24"/>
        </w:rPr>
      </w:pPr>
      <w:r w:rsidRPr="00437500">
        <w:rPr>
          <w:rFonts w:ascii="Times New Roman" w:hAnsi="Times New Roman" w:cs="Times New Roman"/>
          <w:bCs/>
          <w:sz w:val="24"/>
          <w:szCs w:val="24"/>
        </w:rPr>
        <w:t xml:space="preserve">The research </w:t>
      </w:r>
      <w:proofErr w:type="gramStart"/>
      <w:r w:rsidR="00507D6E" w:rsidRPr="00437500">
        <w:rPr>
          <w:rFonts w:ascii="Times New Roman" w:hAnsi="Times New Roman" w:cs="Times New Roman"/>
          <w:bCs/>
          <w:sz w:val="24"/>
          <w:szCs w:val="24"/>
        </w:rPr>
        <w:t>question</w:t>
      </w:r>
      <w:proofErr w:type="gramEnd"/>
      <w:r w:rsidRPr="00437500">
        <w:rPr>
          <w:rFonts w:ascii="Times New Roman" w:hAnsi="Times New Roman" w:cs="Times New Roman"/>
          <w:bCs/>
          <w:sz w:val="24"/>
          <w:szCs w:val="24"/>
        </w:rPr>
        <w:t xml:space="preserve"> this study aims to answer </w:t>
      </w:r>
      <w:r w:rsidR="00507D6E">
        <w:rPr>
          <w:rFonts w:ascii="Times New Roman" w:hAnsi="Times New Roman" w:cs="Times New Roman"/>
          <w:bCs/>
          <w:sz w:val="24"/>
          <w:szCs w:val="24"/>
        </w:rPr>
        <w:t>is</w:t>
      </w:r>
      <w:r w:rsidRPr="00437500">
        <w:rPr>
          <w:rFonts w:ascii="Times New Roman" w:hAnsi="Times New Roman" w:cs="Times New Roman"/>
          <w:bCs/>
          <w:sz w:val="24"/>
          <w:szCs w:val="24"/>
        </w:rPr>
        <w:t>:</w:t>
      </w:r>
    </w:p>
    <w:p w14:paraId="01D755CA" w14:textId="77777777" w:rsidR="007E343F" w:rsidRPr="00437500" w:rsidRDefault="007E343F" w:rsidP="00894B4A">
      <w:pPr>
        <w:rPr>
          <w:rFonts w:ascii="Times New Roman" w:hAnsi="Times New Roman" w:cs="Times New Roman"/>
          <w:bCs/>
          <w:sz w:val="24"/>
          <w:szCs w:val="24"/>
        </w:rPr>
      </w:pPr>
      <w:bookmarkStart w:id="11" w:name="_Hlk93953334"/>
      <w:r w:rsidRPr="00437500">
        <w:rPr>
          <w:rFonts w:ascii="Times New Roman" w:hAnsi="Times New Roman" w:cs="Times New Roman"/>
          <w:bCs/>
          <w:sz w:val="24"/>
          <w:szCs w:val="24"/>
        </w:rPr>
        <w:lastRenderedPageBreak/>
        <w:t>What is the prevalence of reproductive tract infections and diseases in the menstruating population who are living in period poverty?</w:t>
      </w:r>
      <w:bookmarkEnd w:id="11"/>
    </w:p>
    <w:p w14:paraId="61F83CCE" w14:textId="2BDAAC57" w:rsidR="008F4B39" w:rsidRPr="00437500" w:rsidRDefault="00DD7E17" w:rsidP="00314666">
      <w:pPr>
        <w:pStyle w:val="Heading3"/>
      </w:pPr>
      <w:r>
        <w:t xml:space="preserve">1.4 </w:t>
      </w:r>
      <w:r w:rsidR="0024519A" w:rsidRPr="00437500">
        <w:t>OBJECTIVES OF THE STUDY</w:t>
      </w:r>
    </w:p>
    <w:p w14:paraId="65812D29" w14:textId="25647AE9" w:rsidR="0024519A" w:rsidRPr="00437500" w:rsidRDefault="0024519A" w:rsidP="00F11524">
      <w:pPr>
        <w:pStyle w:val="Heading4"/>
      </w:pPr>
      <w:r w:rsidRPr="00437500">
        <w:t>General Objective</w:t>
      </w:r>
    </w:p>
    <w:p w14:paraId="38F189C1" w14:textId="548A52A7" w:rsidR="00473205" w:rsidRPr="00437500" w:rsidRDefault="00473205" w:rsidP="00894B4A">
      <w:pPr>
        <w:rPr>
          <w:rFonts w:ascii="Times New Roman" w:hAnsi="Times New Roman" w:cs="Times New Roman"/>
          <w:sz w:val="24"/>
          <w:szCs w:val="24"/>
        </w:rPr>
      </w:pPr>
      <w:r w:rsidRPr="00437500">
        <w:rPr>
          <w:rFonts w:ascii="Times New Roman" w:hAnsi="Times New Roman" w:cs="Times New Roman"/>
          <w:sz w:val="24"/>
          <w:szCs w:val="24"/>
        </w:rPr>
        <w:t xml:space="preserve">To investigate the prevalence of reproductive </w:t>
      </w:r>
      <w:r w:rsidR="00CB2AF2">
        <w:rPr>
          <w:rFonts w:ascii="Times New Roman" w:hAnsi="Times New Roman" w:cs="Times New Roman"/>
          <w:sz w:val="24"/>
          <w:szCs w:val="24"/>
        </w:rPr>
        <w:t>infection</w:t>
      </w:r>
      <w:r w:rsidRPr="00437500">
        <w:rPr>
          <w:rFonts w:ascii="Times New Roman" w:hAnsi="Times New Roman" w:cs="Times New Roman"/>
          <w:sz w:val="24"/>
          <w:szCs w:val="24"/>
        </w:rPr>
        <w:t>s and infections due to period poverty in Bangladesh</w:t>
      </w:r>
    </w:p>
    <w:p w14:paraId="32313900" w14:textId="5ED99060" w:rsidR="0024519A" w:rsidRPr="00437500" w:rsidRDefault="0024519A" w:rsidP="00F11524">
      <w:pPr>
        <w:pStyle w:val="Heading4"/>
      </w:pPr>
      <w:r w:rsidRPr="00437500">
        <w:t>Specific Objectives</w:t>
      </w:r>
    </w:p>
    <w:p w14:paraId="1BBD5E6B" w14:textId="4624396E" w:rsidR="00A2023A" w:rsidRPr="00437500" w:rsidRDefault="00A2023A" w:rsidP="00894B4A">
      <w:pPr>
        <w:rPr>
          <w:rFonts w:ascii="Times New Roman" w:hAnsi="Times New Roman" w:cs="Times New Roman"/>
          <w:sz w:val="24"/>
          <w:szCs w:val="24"/>
        </w:rPr>
      </w:pPr>
      <w:r w:rsidRPr="00437500">
        <w:rPr>
          <w:rFonts w:ascii="Times New Roman" w:hAnsi="Times New Roman" w:cs="Times New Roman"/>
          <w:sz w:val="24"/>
          <w:szCs w:val="24"/>
        </w:rPr>
        <w:t xml:space="preserve">To estimate the prevalence of reproductive </w:t>
      </w:r>
      <w:r w:rsidR="00CB2AF2">
        <w:rPr>
          <w:rFonts w:ascii="Times New Roman" w:hAnsi="Times New Roman" w:cs="Times New Roman"/>
          <w:sz w:val="24"/>
          <w:szCs w:val="24"/>
        </w:rPr>
        <w:t>infection</w:t>
      </w:r>
      <w:r w:rsidRPr="00437500">
        <w:rPr>
          <w:rFonts w:ascii="Times New Roman" w:hAnsi="Times New Roman" w:cs="Times New Roman"/>
          <w:sz w:val="24"/>
          <w:szCs w:val="24"/>
        </w:rPr>
        <w:t>s in menstruating population in Bangladesh.</w:t>
      </w:r>
    </w:p>
    <w:p w14:paraId="4ADBE2F2" w14:textId="77777777" w:rsidR="00A2023A" w:rsidRPr="00437500" w:rsidRDefault="00A2023A" w:rsidP="00894B4A">
      <w:pPr>
        <w:rPr>
          <w:rFonts w:ascii="Times New Roman" w:hAnsi="Times New Roman" w:cs="Times New Roman"/>
          <w:sz w:val="24"/>
          <w:szCs w:val="24"/>
        </w:rPr>
      </w:pPr>
      <w:r w:rsidRPr="00437500">
        <w:rPr>
          <w:rFonts w:ascii="Times New Roman" w:hAnsi="Times New Roman" w:cs="Times New Roman"/>
          <w:sz w:val="24"/>
          <w:szCs w:val="24"/>
        </w:rPr>
        <w:t>To estimate the prevalence of RTI among the menstruating population living in period poverty.</w:t>
      </w:r>
    </w:p>
    <w:p w14:paraId="22BBEDA5" w14:textId="27DD21CD" w:rsidR="0024519A" w:rsidRPr="00437500" w:rsidRDefault="00A2023A" w:rsidP="00894B4A">
      <w:pPr>
        <w:rPr>
          <w:rFonts w:ascii="Times New Roman" w:hAnsi="Times New Roman" w:cs="Times New Roman"/>
          <w:sz w:val="24"/>
          <w:szCs w:val="24"/>
        </w:rPr>
      </w:pPr>
      <w:r w:rsidRPr="00437500">
        <w:rPr>
          <w:rFonts w:ascii="Times New Roman" w:hAnsi="Times New Roman" w:cs="Times New Roman"/>
          <w:sz w:val="24"/>
          <w:szCs w:val="24"/>
        </w:rPr>
        <w:t>To investigate the relationship between socio- cultural factors and accessibility to menstrual hygiene and Reproductive tract infection</w:t>
      </w:r>
      <w:r w:rsidR="00CB2AF2">
        <w:rPr>
          <w:rFonts w:ascii="Times New Roman" w:hAnsi="Times New Roman" w:cs="Times New Roman"/>
          <w:sz w:val="24"/>
          <w:szCs w:val="24"/>
        </w:rPr>
        <w:t>s</w:t>
      </w:r>
      <w:r w:rsidRPr="00437500">
        <w:rPr>
          <w:rFonts w:ascii="Times New Roman" w:hAnsi="Times New Roman" w:cs="Times New Roman"/>
          <w:sz w:val="24"/>
          <w:szCs w:val="24"/>
        </w:rPr>
        <w:t xml:space="preserve">. </w:t>
      </w:r>
    </w:p>
    <w:p w14:paraId="0646CF09" w14:textId="2C950903" w:rsidR="0024519A" w:rsidRPr="00437500" w:rsidRDefault="00DD7E17" w:rsidP="00314666">
      <w:pPr>
        <w:pStyle w:val="Heading3"/>
      </w:pPr>
      <w:r>
        <w:t xml:space="preserve">1.5 </w:t>
      </w:r>
      <w:r w:rsidR="0024519A" w:rsidRPr="00437500">
        <w:t>KEY VA</w:t>
      </w:r>
      <w:r w:rsidR="000320F0" w:rsidRPr="00437500">
        <w:t>R</w:t>
      </w:r>
      <w:r w:rsidR="0024519A" w:rsidRPr="00437500">
        <w:t>IABLES</w:t>
      </w:r>
    </w:p>
    <w:tbl>
      <w:tblPr>
        <w:tblStyle w:val="TableGrid"/>
        <w:tblW w:w="0" w:type="auto"/>
        <w:tblInd w:w="10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850"/>
        <w:gridCol w:w="2790"/>
      </w:tblGrid>
      <w:tr w:rsidR="000320F0" w:rsidRPr="00437500" w14:paraId="613422E2" w14:textId="77777777" w:rsidTr="00945E19">
        <w:tc>
          <w:tcPr>
            <w:tcW w:w="5850" w:type="dxa"/>
          </w:tcPr>
          <w:p w14:paraId="40B8610A" w14:textId="77777777" w:rsidR="000320F0" w:rsidRPr="00437500" w:rsidRDefault="000320F0" w:rsidP="00894B4A">
            <w:pPr>
              <w:rPr>
                <w:rFonts w:ascii="Times New Roman" w:hAnsi="Times New Roman" w:cs="Times New Roman"/>
                <w:sz w:val="24"/>
                <w:szCs w:val="24"/>
              </w:rPr>
            </w:pPr>
            <w:r w:rsidRPr="00437500">
              <w:rPr>
                <w:rFonts w:ascii="Times New Roman" w:hAnsi="Times New Roman" w:cs="Times New Roman"/>
                <w:sz w:val="24"/>
                <w:szCs w:val="24"/>
              </w:rPr>
              <w:t>Independent variables</w:t>
            </w:r>
          </w:p>
        </w:tc>
        <w:tc>
          <w:tcPr>
            <w:tcW w:w="2790" w:type="dxa"/>
          </w:tcPr>
          <w:p w14:paraId="7C6F9F03" w14:textId="77777777" w:rsidR="000320F0" w:rsidRPr="00437500" w:rsidRDefault="000320F0" w:rsidP="00894B4A">
            <w:pPr>
              <w:rPr>
                <w:rFonts w:ascii="Times New Roman" w:hAnsi="Times New Roman" w:cs="Times New Roman"/>
                <w:sz w:val="24"/>
                <w:szCs w:val="24"/>
              </w:rPr>
            </w:pPr>
            <w:r w:rsidRPr="00437500">
              <w:rPr>
                <w:rFonts w:ascii="Times New Roman" w:hAnsi="Times New Roman" w:cs="Times New Roman"/>
                <w:sz w:val="24"/>
                <w:szCs w:val="24"/>
              </w:rPr>
              <w:t>Dependent variables</w:t>
            </w:r>
          </w:p>
        </w:tc>
      </w:tr>
      <w:tr w:rsidR="000320F0" w:rsidRPr="00437500" w14:paraId="56A867E3" w14:textId="77777777" w:rsidTr="00945E19">
        <w:tc>
          <w:tcPr>
            <w:tcW w:w="5850" w:type="dxa"/>
            <w:vAlign w:val="center"/>
          </w:tcPr>
          <w:p w14:paraId="282B2E6A" w14:textId="77777777" w:rsidR="000320F0" w:rsidRPr="00437500" w:rsidRDefault="000320F0" w:rsidP="00894B4A">
            <w:pPr>
              <w:rPr>
                <w:rFonts w:ascii="Times New Roman" w:hAnsi="Times New Roman" w:cs="Times New Roman"/>
                <w:bCs/>
                <w:sz w:val="24"/>
                <w:szCs w:val="24"/>
              </w:rPr>
            </w:pPr>
            <w:r w:rsidRPr="00437500">
              <w:rPr>
                <w:rFonts w:ascii="Times New Roman" w:hAnsi="Times New Roman" w:cs="Times New Roman"/>
                <w:bCs/>
                <w:sz w:val="24"/>
                <w:szCs w:val="24"/>
              </w:rPr>
              <w:t>Socio-demographic variables:</w:t>
            </w:r>
          </w:p>
          <w:p w14:paraId="1BA06B15" w14:textId="77777777" w:rsidR="000320F0" w:rsidRPr="00437500" w:rsidRDefault="000320F0" w:rsidP="00894B4A">
            <w:pPr>
              <w:rPr>
                <w:rFonts w:ascii="Times New Roman" w:hAnsi="Times New Roman" w:cs="Times New Roman"/>
                <w:bCs/>
                <w:sz w:val="24"/>
                <w:szCs w:val="24"/>
              </w:rPr>
            </w:pPr>
            <w:r w:rsidRPr="00437500">
              <w:rPr>
                <w:rFonts w:ascii="Times New Roman" w:hAnsi="Times New Roman" w:cs="Times New Roman"/>
                <w:bCs/>
                <w:sz w:val="24"/>
                <w:szCs w:val="24"/>
              </w:rPr>
              <w:t>Income level</w:t>
            </w:r>
          </w:p>
          <w:p w14:paraId="7438BE8C" w14:textId="77777777" w:rsidR="000320F0" w:rsidRPr="00437500" w:rsidRDefault="000320F0" w:rsidP="00894B4A">
            <w:pPr>
              <w:rPr>
                <w:rFonts w:ascii="Times New Roman" w:hAnsi="Times New Roman" w:cs="Times New Roman"/>
                <w:bCs/>
                <w:sz w:val="24"/>
                <w:szCs w:val="24"/>
              </w:rPr>
            </w:pPr>
            <w:r w:rsidRPr="00437500">
              <w:rPr>
                <w:rFonts w:ascii="Times New Roman" w:hAnsi="Times New Roman" w:cs="Times New Roman"/>
                <w:bCs/>
                <w:sz w:val="24"/>
                <w:szCs w:val="24"/>
              </w:rPr>
              <w:t>Beliefs [Religious/Cultural]</w:t>
            </w:r>
          </w:p>
          <w:p w14:paraId="3FF2EA5C" w14:textId="77777777" w:rsidR="000320F0" w:rsidRPr="00437500" w:rsidRDefault="000320F0" w:rsidP="00894B4A">
            <w:pPr>
              <w:rPr>
                <w:rFonts w:ascii="Times New Roman" w:hAnsi="Times New Roman" w:cs="Times New Roman"/>
                <w:bCs/>
                <w:sz w:val="24"/>
                <w:szCs w:val="24"/>
              </w:rPr>
            </w:pPr>
            <w:r w:rsidRPr="00437500">
              <w:rPr>
                <w:rFonts w:ascii="Times New Roman" w:hAnsi="Times New Roman" w:cs="Times New Roman"/>
                <w:bCs/>
                <w:sz w:val="24"/>
                <w:szCs w:val="24"/>
              </w:rPr>
              <w:t>Place of residence</w:t>
            </w:r>
          </w:p>
          <w:p w14:paraId="65159BAB" w14:textId="77777777" w:rsidR="000320F0" w:rsidRPr="00437500" w:rsidRDefault="000320F0" w:rsidP="00894B4A">
            <w:pPr>
              <w:rPr>
                <w:rFonts w:ascii="Times New Roman" w:hAnsi="Times New Roman" w:cs="Times New Roman"/>
                <w:bCs/>
                <w:sz w:val="24"/>
                <w:szCs w:val="24"/>
              </w:rPr>
            </w:pPr>
            <w:r w:rsidRPr="00437500">
              <w:rPr>
                <w:rFonts w:ascii="Times New Roman" w:hAnsi="Times New Roman" w:cs="Times New Roman"/>
                <w:bCs/>
                <w:sz w:val="24"/>
                <w:szCs w:val="24"/>
              </w:rPr>
              <w:t>Authority of decision-making/Choice</w:t>
            </w:r>
          </w:p>
          <w:p w14:paraId="0901DD92" w14:textId="77777777" w:rsidR="000320F0" w:rsidRPr="00437500" w:rsidRDefault="000320F0" w:rsidP="00894B4A">
            <w:pPr>
              <w:rPr>
                <w:rFonts w:ascii="Times New Roman" w:hAnsi="Times New Roman" w:cs="Times New Roman"/>
                <w:bCs/>
                <w:sz w:val="24"/>
                <w:szCs w:val="24"/>
              </w:rPr>
            </w:pPr>
            <w:r w:rsidRPr="00437500">
              <w:rPr>
                <w:rFonts w:ascii="Times New Roman" w:hAnsi="Times New Roman" w:cs="Times New Roman"/>
                <w:bCs/>
                <w:sz w:val="24"/>
                <w:szCs w:val="24"/>
              </w:rPr>
              <w:t>Access to menstrual hygiene (private clean safe toilets, sanitary napkins, soap, clean water, etc.) i.e., Period Poverty</w:t>
            </w:r>
          </w:p>
        </w:tc>
        <w:tc>
          <w:tcPr>
            <w:tcW w:w="2790" w:type="dxa"/>
            <w:vAlign w:val="center"/>
          </w:tcPr>
          <w:p w14:paraId="279DD37A" w14:textId="77777777" w:rsidR="000320F0" w:rsidRPr="00437500" w:rsidRDefault="000320F0" w:rsidP="00894B4A">
            <w:pPr>
              <w:rPr>
                <w:rFonts w:ascii="Times New Roman" w:hAnsi="Times New Roman" w:cs="Times New Roman"/>
                <w:sz w:val="24"/>
                <w:szCs w:val="24"/>
              </w:rPr>
            </w:pPr>
            <w:r w:rsidRPr="00437500">
              <w:rPr>
                <w:rFonts w:ascii="Times New Roman" w:hAnsi="Times New Roman" w:cs="Times New Roman"/>
                <w:sz w:val="24"/>
                <w:szCs w:val="24"/>
              </w:rPr>
              <w:t>Reproductive Tract Infections</w:t>
            </w:r>
          </w:p>
          <w:p w14:paraId="6CC6B3F4" w14:textId="77777777" w:rsidR="000320F0" w:rsidRPr="00437500" w:rsidRDefault="000320F0" w:rsidP="00894B4A">
            <w:pPr>
              <w:rPr>
                <w:rFonts w:ascii="Times New Roman" w:hAnsi="Times New Roman" w:cs="Times New Roman"/>
                <w:bCs/>
                <w:sz w:val="24"/>
                <w:szCs w:val="24"/>
              </w:rPr>
            </w:pPr>
            <w:r w:rsidRPr="00437500">
              <w:rPr>
                <w:rFonts w:ascii="Times New Roman" w:hAnsi="Times New Roman" w:cs="Times New Roman"/>
                <w:bCs/>
                <w:sz w:val="24"/>
                <w:szCs w:val="24"/>
              </w:rPr>
              <w:t>Yeast Infection/ Fungal Infections</w:t>
            </w:r>
          </w:p>
          <w:p w14:paraId="1DF2802B" w14:textId="77777777" w:rsidR="000320F0" w:rsidRPr="00437500" w:rsidRDefault="000320F0" w:rsidP="00894B4A">
            <w:pPr>
              <w:rPr>
                <w:rFonts w:ascii="Times New Roman" w:hAnsi="Times New Roman" w:cs="Times New Roman"/>
                <w:bCs/>
                <w:sz w:val="24"/>
                <w:szCs w:val="24"/>
              </w:rPr>
            </w:pPr>
            <w:r w:rsidRPr="00437500">
              <w:rPr>
                <w:rFonts w:ascii="Times New Roman" w:hAnsi="Times New Roman" w:cs="Times New Roman"/>
                <w:bCs/>
                <w:sz w:val="24"/>
                <w:szCs w:val="24"/>
              </w:rPr>
              <w:t>Urinary Tract Infection</w:t>
            </w:r>
          </w:p>
          <w:p w14:paraId="7B2BB414" w14:textId="77777777" w:rsidR="000320F0" w:rsidRPr="00437500" w:rsidRDefault="000320F0" w:rsidP="00894B4A">
            <w:pPr>
              <w:rPr>
                <w:rFonts w:ascii="Times New Roman" w:hAnsi="Times New Roman" w:cs="Times New Roman"/>
                <w:bCs/>
                <w:sz w:val="24"/>
                <w:szCs w:val="24"/>
              </w:rPr>
            </w:pPr>
            <w:r w:rsidRPr="00437500">
              <w:rPr>
                <w:rFonts w:ascii="Times New Roman" w:hAnsi="Times New Roman" w:cs="Times New Roman"/>
                <w:bCs/>
                <w:sz w:val="24"/>
                <w:szCs w:val="24"/>
              </w:rPr>
              <w:t>Bacterial Vaginosis</w:t>
            </w:r>
          </w:p>
        </w:tc>
      </w:tr>
    </w:tbl>
    <w:p w14:paraId="4939D0CB" w14:textId="77777777" w:rsidR="0024519A" w:rsidRPr="00437500" w:rsidRDefault="0024519A" w:rsidP="00894B4A">
      <w:pPr>
        <w:rPr>
          <w:rFonts w:ascii="Times New Roman" w:hAnsi="Times New Roman" w:cs="Times New Roman"/>
          <w:b/>
          <w:sz w:val="24"/>
          <w:szCs w:val="24"/>
        </w:rPr>
      </w:pPr>
    </w:p>
    <w:p w14:paraId="57E67E6B" w14:textId="23CA9413" w:rsidR="0024519A" w:rsidRPr="00437500" w:rsidRDefault="00DD7E17" w:rsidP="00314666">
      <w:pPr>
        <w:pStyle w:val="Heading3"/>
      </w:pPr>
      <w:r>
        <w:t xml:space="preserve">1.6 </w:t>
      </w:r>
      <w:r w:rsidR="0024519A" w:rsidRPr="00437500">
        <w:t>CONCEPTUAL FRAMEWORK</w:t>
      </w:r>
    </w:p>
    <w:p w14:paraId="1110B07B" w14:textId="770F70C6" w:rsidR="0024519A" w:rsidRPr="00437500" w:rsidRDefault="00373A30" w:rsidP="00A52558">
      <w:pPr>
        <w:rPr>
          <w:rFonts w:ascii="Times New Roman" w:hAnsi="Times New Roman" w:cs="Times New Roman"/>
          <w:b/>
          <w:sz w:val="24"/>
          <w:szCs w:val="24"/>
        </w:rPr>
      </w:pPr>
      <w:r w:rsidRPr="00437500">
        <w:rPr>
          <w:rFonts w:ascii="Times New Roman" w:hAnsi="Times New Roman" w:cs="Times New Roman"/>
          <w:b/>
          <w:noProof/>
          <w:sz w:val="24"/>
          <w:szCs w:val="24"/>
        </w:rPr>
        <w:drawing>
          <wp:inline distT="0" distB="0" distL="0" distR="0" wp14:anchorId="34171E03" wp14:editId="4EFA6266">
            <wp:extent cx="5000879" cy="2542233"/>
            <wp:effectExtent l="0" t="0" r="0" b="0"/>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43" t="4970" b="9075"/>
                    <a:stretch/>
                  </pic:blipFill>
                  <pic:spPr bwMode="auto">
                    <a:xfrm>
                      <a:off x="0" y="0"/>
                      <a:ext cx="5085933" cy="2585471"/>
                    </a:xfrm>
                    <a:prstGeom prst="rect">
                      <a:avLst/>
                    </a:prstGeom>
                    <a:noFill/>
                    <a:ln>
                      <a:noFill/>
                    </a:ln>
                    <a:extLst>
                      <a:ext uri="{53640926-AAD7-44D8-BBD7-CCE9431645EC}">
                        <a14:shadowObscured xmlns:a14="http://schemas.microsoft.com/office/drawing/2010/main"/>
                      </a:ext>
                    </a:extLst>
                  </pic:spPr>
                </pic:pic>
              </a:graphicData>
            </a:graphic>
          </wp:inline>
        </w:drawing>
      </w:r>
    </w:p>
    <w:p w14:paraId="45456A0F" w14:textId="3397418F" w:rsidR="00373A30" w:rsidRPr="006C5A0D" w:rsidRDefault="00DD7E17" w:rsidP="007430F4">
      <w:pPr>
        <w:pStyle w:val="Heading3"/>
        <w:rPr>
          <w:lang w:val="de-DE"/>
        </w:rPr>
      </w:pPr>
      <w:bookmarkStart w:id="12" w:name="_Toc181608078"/>
      <w:r>
        <w:rPr>
          <w:lang w:val="de-DE"/>
        </w:rPr>
        <w:t xml:space="preserve">1.7 </w:t>
      </w:r>
      <w:r w:rsidR="0024519A" w:rsidRPr="006C5A0D">
        <w:rPr>
          <w:lang w:val="de-DE"/>
        </w:rPr>
        <w:t>OPERATIONAL DEFINITION</w:t>
      </w:r>
      <w:bookmarkEnd w:id="12"/>
    </w:p>
    <w:p w14:paraId="5C09BE0E" w14:textId="77777777" w:rsidR="00D447F8" w:rsidRPr="006C5A0D" w:rsidRDefault="00D447F8" w:rsidP="00A91FC8">
      <w:pPr>
        <w:pStyle w:val="Heading5"/>
        <w:rPr>
          <w:lang w:val="de-DE"/>
        </w:rPr>
      </w:pPr>
      <w:r w:rsidRPr="006C5A0D">
        <w:rPr>
          <w:lang w:val="de-DE"/>
        </w:rPr>
        <w:t>Menstrual Hygiene Management:</w:t>
      </w:r>
    </w:p>
    <w:p w14:paraId="7CCD1505" w14:textId="77777777" w:rsidR="00D447F8" w:rsidRPr="00437500" w:rsidRDefault="00D447F8" w:rsidP="00894B4A">
      <w:pPr>
        <w:rPr>
          <w:rFonts w:ascii="Times New Roman" w:hAnsi="Times New Roman" w:cs="Times New Roman"/>
          <w:sz w:val="24"/>
          <w:szCs w:val="24"/>
        </w:rPr>
      </w:pPr>
      <w:r w:rsidRPr="00437500">
        <w:rPr>
          <w:rFonts w:ascii="Times New Roman" w:hAnsi="Times New Roman" w:cs="Times New Roman"/>
          <w:sz w:val="24"/>
          <w:szCs w:val="24"/>
        </w:rPr>
        <w:lastRenderedPageBreak/>
        <w:t>MHM is the access to proper menstrual health and hygiene management, which includes “accurate and timely knowledge, available, safe, and affordable materials, informed and comfortable professionals, referral and access to health services, sanitation and washing facilities, positive social norms, safe and hygienic disposal and advocacy and policy”</w:t>
      </w:r>
      <w:r w:rsidRPr="00437500">
        <w:rPr>
          <w:rFonts w:ascii="Times New Roman" w:hAnsi="Times New Roman" w:cs="Times New Roman"/>
          <w:sz w:val="24"/>
          <w:szCs w:val="24"/>
          <w:vertAlign w:val="superscript"/>
        </w:rPr>
        <w:t>22</w:t>
      </w:r>
      <w:r w:rsidRPr="00437500">
        <w:rPr>
          <w:rFonts w:ascii="Times New Roman" w:hAnsi="Times New Roman" w:cs="Times New Roman"/>
          <w:sz w:val="24"/>
          <w:szCs w:val="24"/>
        </w:rPr>
        <w:t>.</w:t>
      </w:r>
    </w:p>
    <w:p w14:paraId="62AC5D45" w14:textId="77777777" w:rsidR="00D447F8" w:rsidRPr="00437500" w:rsidRDefault="00D447F8" w:rsidP="00A91FC8">
      <w:pPr>
        <w:pStyle w:val="Heading5"/>
      </w:pPr>
      <w:r w:rsidRPr="00437500">
        <w:t xml:space="preserve">Period Poverty: </w:t>
      </w:r>
    </w:p>
    <w:p w14:paraId="09831508" w14:textId="77777777" w:rsidR="00D447F8" w:rsidRPr="00437500" w:rsidRDefault="00D447F8" w:rsidP="00894B4A">
      <w:pPr>
        <w:rPr>
          <w:rFonts w:ascii="Times New Roman" w:hAnsi="Times New Roman" w:cs="Times New Roman"/>
          <w:sz w:val="24"/>
          <w:szCs w:val="24"/>
        </w:rPr>
      </w:pPr>
      <w:r w:rsidRPr="00437500">
        <w:rPr>
          <w:rFonts w:ascii="Times New Roman" w:hAnsi="Times New Roman" w:cs="Times New Roman"/>
          <w:sz w:val="24"/>
          <w:szCs w:val="24"/>
        </w:rPr>
        <w:t>Period Poverty is defined as the absence of proper menstrual hygiene for a menstruating person should be “using a clean menstrual management material to absorb or collect menstrual blood, that can be changed in privacy as often as necessary for the duration of a menstrual period, using soap and water for washing the body as required, and having access to safe and convenient facilities to dispose of used menstrual management materials. They understand the basic facts linked to the menstrual cycle and how to manage it with dignity and without discomfort or fear”</w:t>
      </w:r>
      <w:r w:rsidRPr="00437500">
        <w:rPr>
          <w:rFonts w:ascii="Times New Roman" w:hAnsi="Times New Roman" w:cs="Times New Roman"/>
          <w:sz w:val="24"/>
          <w:szCs w:val="24"/>
          <w:vertAlign w:val="superscript"/>
        </w:rPr>
        <w:t>23</w:t>
      </w:r>
      <w:r w:rsidRPr="00437500">
        <w:rPr>
          <w:rFonts w:ascii="Times New Roman" w:hAnsi="Times New Roman" w:cs="Times New Roman"/>
          <w:sz w:val="24"/>
          <w:szCs w:val="24"/>
        </w:rPr>
        <w:t>. Period poverty stems from a lack of access to suitable menstrual products, WASH facilities, privacy &amp;dignity, and education &amp; information on menstrual hygiene</w:t>
      </w:r>
      <w:r w:rsidRPr="00437500">
        <w:rPr>
          <w:rFonts w:ascii="Times New Roman" w:hAnsi="Times New Roman" w:cs="Times New Roman"/>
          <w:sz w:val="24"/>
          <w:szCs w:val="24"/>
          <w:vertAlign w:val="superscript"/>
        </w:rPr>
        <w:t>21</w:t>
      </w:r>
      <w:r w:rsidRPr="00437500">
        <w:rPr>
          <w:rFonts w:ascii="Times New Roman" w:hAnsi="Times New Roman" w:cs="Times New Roman"/>
          <w:sz w:val="24"/>
          <w:szCs w:val="24"/>
        </w:rPr>
        <w:t>.</w:t>
      </w:r>
    </w:p>
    <w:p w14:paraId="04CA9C24" w14:textId="77777777" w:rsidR="00D447F8" w:rsidRPr="00437500" w:rsidRDefault="00D447F8" w:rsidP="00A91FC8">
      <w:pPr>
        <w:pStyle w:val="Heading5"/>
      </w:pPr>
      <w:r w:rsidRPr="00437500">
        <w:t>Reproductive Tract Infections:</w:t>
      </w:r>
    </w:p>
    <w:p w14:paraId="6BD4C873" w14:textId="77777777" w:rsidR="00D447F8" w:rsidRPr="00437500" w:rsidRDefault="00D447F8" w:rsidP="00894B4A">
      <w:pPr>
        <w:rPr>
          <w:rFonts w:ascii="Times New Roman" w:hAnsi="Times New Roman" w:cs="Times New Roman"/>
          <w:sz w:val="24"/>
          <w:szCs w:val="24"/>
        </w:rPr>
      </w:pPr>
      <w:r w:rsidRPr="00437500">
        <w:rPr>
          <w:rFonts w:ascii="Times New Roman" w:hAnsi="Times New Roman" w:cs="Times New Roman"/>
          <w:sz w:val="24"/>
          <w:szCs w:val="24"/>
        </w:rPr>
        <w:t>In this study, reproductive tract infections primarily refer to the infections in the reproductive tract caused by introduction of pathogens or by overgrowth of the existing microorganisms of the vulva or vagina, or in the cervix. It is characterized by vaginal discharge, dyspareunia (persistent or recurrent genital pain that occurs just before, during or after intercourse), itching and burning feeling with urination, vaginal inflammation, or rash, genital sore/ulcer</w:t>
      </w:r>
      <w:r w:rsidRPr="00437500">
        <w:rPr>
          <w:rFonts w:ascii="Times New Roman" w:hAnsi="Times New Roman" w:cs="Times New Roman"/>
          <w:sz w:val="24"/>
          <w:szCs w:val="24"/>
          <w:vertAlign w:val="superscript"/>
        </w:rPr>
        <w:t>20, 8, 9</w:t>
      </w:r>
      <w:r w:rsidRPr="00437500">
        <w:rPr>
          <w:rFonts w:ascii="Times New Roman" w:hAnsi="Times New Roman" w:cs="Times New Roman"/>
          <w:sz w:val="24"/>
          <w:szCs w:val="24"/>
        </w:rPr>
        <w:t>.</w:t>
      </w:r>
    </w:p>
    <w:p w14:paraId="7A6D289D" w14:textId="77777777" w:rsidR="00C41DA6" w:rsidRDefault="00D447F8" w:rsidP="00202692">
      <w:pPr>
        <w:pStyle w:val="Heading5"/>
      </w:pPr>
      <w:r w:rsidRPr="00437500">
        <w:t>Beliefs:</w:t>
      </w:r>
    </w:p>
    <w:p w14:paraId="5D1AC688" w14:textId="7350B643" w:rsidR="00D447F8" w:rsidRPr="00C41DA6" w:rsidRDefault="00D447F8" w:rsidP="00C41DA6">
      <w:pPr>
        <w:rPr>
          <w:rFonts w:ascii="Times New Roman" w:hAnsi="Times New Roman" w:cs="Times New Roman"/>
          <w:sz w:val="24"/>
          <w:szCs w:val="24"/>
        </w:rPr>
      </w:pPr>
      <w:r w:rsidRPr="00C41DA6">
        <w:rPr>
          <w:rFonts w:ascii="Times New Roman" w:hAnsi="Times New Roman" w:cs="Times New Roman"/>
          <w:sz w:val="24"/>
          <w:szCs w:val="24"/>
        </w:rPr>
        <w:t>The religious or traditional beliefs of the participants.</w:t>
      </w:r>
    </w:p>
    <w:p w14:paraId="73DBCE63" w14:textId="77777777" w:rsidR="00C41DA6" w:rsidRDefault="00D447F8" w:rsidP="00C41DA6">
      <w:pPr>
        <w:pStyle w:val="Heading5"/>
      </w:pPr>
      <w:r w:rsidRPr="00437500">
        <w:t>Authority of decision making:</w:t>
      </w:r>
    </w:p>
    <w:p w14:paraId="673F38D4" w14:textId="71736AF9" w:rsidR="00D447F8" w:rsidRPr="00437500" w:rsidRDefault="00D447F8" w:rsidP="00894B4A">
      <w:pPr>
        <w:rPr>
          <w:rFonts w:ascii="Times New Roman" w:hAnsi="Times New Roman" w:cs="Times New Roman"/>
          <w:sz w:val="24"/>
          <w:szCs w:val="24"/>
        </w:rPr>
      </w:pPr>
      <w:r w:rsidRPr="00437500">
        <w:rPr>
          <w:rFonts w:ascii="Times New Roman" w:hAnsi="Times New Roman" w:cs="Times New Roman"/>
          <w:sz w:val="24"/>
          <w:szCs w:val="24"/>
        </w:rPr>
        <w:t>The participant’s ability to make the decisions about their life and family, healthcare, etc.</w:t>
      </w:r>
    </w:p>
    <w:p w14:paraId="22167B99" w14:textId="77777777" w:rsidR="00D447F8" w:rsidRPr="00437500" w:rsidRDefault="00D447F8" w:rsidP="00894B4A">
      <w:pPr>
        <w:rPr>
          <w:rFonts w:ascii="Times New Roman" w:hAnsi="Times New Roman" w:cs="Times New Roman"/>
          <w:b/>
          <w:bCs/>
        </w:rPr>
      </w:pPr>
      <w:r w:rsidRPr="00437500">
        <w:rPr>
          <w:rFonts w:ascii="Times New Roman" w:hAnsi="Times New Roman" w:cs="Times New Roman"/>
        </w:rPr>
        <w:t xml:space="preserve">For this study, the following signs &amp; symptoms will be used to level the Reproductive Tract Infections of the participants: </w:t>
      </w:r>
    </w:p>
    <w:p w14:paraId="7F301AD6" w14:textId="77777777" w:rsidR="00C41DA6" w:rsidRDefault="00D447F8" w:rsidP="00B61E08">
      <w:pPr>
        <w:pStyle w:val="Heading5"/>
      </w:pPr>
      <w:r w:rsidRPr="00C41DA6">
        <w:t>Yeast Infection/ Fungal Infections:</w:t>
      </w:r>
    </w:p>
    <w:p w14:paraId="53906C15" w14:textId="5084514F" w:rsidR="00D447F8" w:rsidRPr="00437500" w:rsidRDefault="00D447F8" w:rsidP="00894B4A">
      <w:pPr>
        <w:rPr>
          <w:rFonts w:ascii="Times New Roman" w:hAnsi="Times New Roman" w:cs="Times New Roman"/>
          <w:b/>
          <w:bCs/>
        </w:rPr>
      </w:pPr>
      <w:r w:rsidRPr="00437500">
        <w:rPr>
          <w:rFonts w:ascii="Times New Roman" w:hAnsi="Times New Roman" w:cs="Times New Roman"/>
        </w:rPr>
        <w:t xml:space="preserve">Symptomatic definition would be presence of </w:t>
      </w:r>
    </w:p>
    <w:p w14:paraId="668F30C0" w14:textId="77777777" w:rsidR="00D447F8" w:rsidRPr="00C41DA6" w:rsidRDefault="00D447F8" w:rsidP="00C41DA6">
      <w:pPr>
        <w:pStyle w:val="ListParagraph"/>
        <w:numPr>
          <w:ilvl w:val="0"/>
          <w:numId w:val="23"/>
        </w:numPr>
        <w:rPr>
          <w:rFonts w:ascii="Times New Roman" w:hAnsi="Times New Roman" w:cs="Times New Roman"/>
          <w:sz w:val="24"/>
          <w:szCs w:val="24"/>
        </w:rPr>
      </w:pPr>
      <w:r w:rsidRPr="00C41DA6">
        <w:rPr>
          <w:rFonts w:ascii="Times New Roman" w:hAnsi="Times New Roman" w:cs="Times New Roman"/>
          <w:sz w:val="24"/>
          <w:szCs w:val="24"/>
        </w:rPr>
        <w:t>Itching and irritation in the vagina and vulva</w:t>
      </w:r>
    </w:p>
    <w:p w14:paraId="1E4E2EC3" w14:textId="77777777" w:rsidR="00D447F8" w:rsidRPr="00C41DA6" w:rsidRDefault="00D447F8" w:rsidP="00C41DA6">
      <w:pPr>
        <w:pStyle w:val="ListParagraph"/>
        <w:numPr>
          <w:ilvl w:val="0"/>
          <w:numId w:val="23"/>
        </w:numPr>
        <w:rPr>
          <w:rFonts w:ascii="Times New Roman" w:hAnsi="Times New Roman" w:cs="Times New Roman"/>
          <w:sz w:val="24"/>
          <w:szCs w:val="24"/>
        </w:rPr>
      </w:pPr>
      <w:r w:rsidRPr="00C41DA6">
        <w:rPr>
          <w:rFonts w:ascii="Times New Roman" w:hAnsi="Times New Roman" w:cs="Times New Roman"/>
          <w:sz w:val="24"/>
          <w:szCs w:val="24"/>
        </w:rPr>
        <w:t>A burning sensation, especially during intercourse or while urinating</w:t>
      </w:r>
    </w:p>
    <w:p w14:paraId="3864AFBB" w14:textId="77777777" w:rsidR="00D447F8" w:rsidRPr="00C41DA6" w:rsidRDefault="00D447F8" w:rsidP="00C41DA6">
      <w:pPr>
        <w:pStyle w:val="ListParagraph"/>
        <w:numPr>
          <w:ilvl w:val="0"/>
          <w:numId w:val="23"/>
        </w:numPr>
        <w:rPr>
          <w:rFonts w:ascii="Times New Roman" w:hAnsi="Times New Roman" w:cs="Times New Roman"/>
          <w:sz w:val="24"/>
          <w:szCs w:val="24"/>
        </w:rPr>
      </w:pPr>
      <w:r w:rsidRPr="00C41DA6">
        <w:rPr>
          <w:rFonts w:ascii="Times New Roman" w:hAnsi="Times New Roman" w:cs="Times New Roman"/>
          <w:sz w:val="24"/>
          <w:szCs w:val="24"/>
        </w:rPr>
        <w:t>Redness and swelling of the vulva.</w:t>
      </w:r>
    </w:p>
    <w:p w14:paraId="09B657F4" w14:textId="77777777" w:rsidR="00D447F8" w:rsidRPr="00C41DA6" w:rsidRDefault="00D447F8" w:rsidP="00C41DA6">
      <w:pPr>
        <w:pStyle w:val="ListParagraph"/>
        <w:numPr>
          <w:ilvl w:val="0"/>
          <w:numId w:val="23"/>
        </w:numPr>
        <w:rPr>
          <w:rFonts w:ascii="Times New Roman" w:hAnsi="Times New Roman" w:cs="Times New Roman"/>
          <w:sz w:val="24"/>
          <w:szCs w:val="24"/>
        </w:rPr>
      </w:pPr>
      <w:r w:rsidRPr="00C41DA6">
        <w:rPr>
          <w:rFonts w:ascii="Times New Roman" w:hAnsi="Times New Roman" w:cs="Times New Roman"/>
          <w:sz w:val="24"/>
          <w:szCs w:val="24"/>
        </w:rPr>
        <w:t>Vaginal pain and soreness</w:t>
      </w:r>
    </w:p>
    <w:p w14:paraId="3358D5E7" w14:textId="77777777" w:rsidR="00D447F8" w:rsidRPr="00C41DA6" w:rsidRDefault="00D447F8" w:rsidP="00C41DA6">
      <w:pPr>
        <w:pStyle w:val="ListParagraph"/>
        <w:numPr>
          <w:ilvl w:val="0"/>
          <w:numId w:val="23"/>
        </w:numPr>
        <w:rPr>
          <w:rFonts w:ascii="Times New Roman" w:hAnsi="Times New Roman" w:cs="Times New Roman"/>
          <w:sz w:val="24"/>
          <w:szCs w:val="24"/>
        </w:rPr>
      </w:pPr>
      <w:r w:rsidRPr="00C41DA6">
        <w:rPr>
          <w:rFonts w:ascii="Times New Roman" w:hAnsi="Times New Roman" w:cs="Times New Roman"/>
          <w:sz w:val="24"/>
          <w:szCs w:val="24"/>
        </w:rPr>
        <w:t>Vaginal rash</w:t>
      </w:r>
    </w:p>
    <w:p w14:paraId="7212C37A" w14:textId="77777777" w:rsidR="00D447F8" w:rsidRPr="00C41DA6" w:rsidRDefault="00D447F8" w:rsidP="00C41DA6">
      <w:pPr>
        <w:pStyle w:val="ListParagraph"/>
        <w:numPr>
          <w:ilvl w:val="0"/>
          <w:numId w:val="23"/>
        </w:numPr>
        <w:rPr>
          <w:rFonts w:ascii="Times New Roman" w:hAnsi="Times New Roman" w:cs="Times New Roman"/>
          <w:sz w:val="24"/>
          <w:szCs w:val="24"/>
        </w:rPr>
      </w:pPr>
      <w:r w:rsidRPr="00C41DA6">
        <w:rPr>
          <w:rFonts w:ascii="Times New Roman" w:hAnsi="Times New Roman" w:cs="Times New Roman"/>
          <w:sz w:val="24"/>
          <w:szCs w:val="24"/>
        </w:rPr>
        <w:t>Thick, white, odor-free vaginal discharge with a cottage cheese appearance</w:t>
      </w:r>
    </w:p>
    <w:p w14:paraId="54E200E0" w14:textId="77777777" w:rsidR="00D447F8" w:rsidRPr="00C41DA6" w:rsidRDefault="00D447F8" w:rsidP="00C41DA6">
      <w:pPr>
        <w:pStyle w:val="ListParagraph"/>
        <w:numPr>
          <w:ilvl w:val="0"/>
          <w:numId w:val="23"/>
        </w:numPr>
        <w:rPr>
          <w:rFonts w:ascii="Times New Roman" w:hAnsi="Times New Roman" w:cs="Times New Roman"/>
          <w:sz w:val="24"/>
          <w:szCs w:val="24"/>
        </w:rPr>
      </w:pPr>
      <w:r w:rsidRPr="00C41DA6">
        <w:rPr>
          <w:rFonts w:ascii="Times New Roman" w:hAnsi="Times New Roman" w:cs="Times New Roman"/>
          <w:sz w:val="24"/>
          <w:szCs w:val="24"/>
        </w:rPr>
        <w:t>Watery vaginal discharge</w:t>
      </w:r>
    </w:p>
    <w:p w14:paraId="7D487E64" w14:textId="237C8149" w:rsidR="00D447F8" w:rsidRPr="00437500" w:rsidRDefault="00D447F8" w:rsidP="007547DF">
      <w:pPr>
        <w:pStyle w:val="Heading5"/>
        <w:rPr>
          <w:b/>
          <w:bCs/>
        </w:rPr>
      </w:pPr>
      <w:r w:rsidRPr="00B61E08">
        <w:t>Urinary Tract Infection:</w:t>
      </w:r>
      <w:r w:rsidR="00B61E08">
        <w:br/>
      </w:r>
      <w:r w:rsidRPr="00D61BF9">
        <w:rPr>
          <w:i w:val="0"/>
          <w:iCs w:val="0"/>
        </w:rPr>
        <w:t>Symptomatic definition would be presence of</w:t>
      </w:r>
    </w:p>
    <w:p w14:paraId="6125CD8B" w14:textId="77777777" w:rsidR="00D447F8" w:rsidRPr="00437500" w:rsidRDefault="00D447F8" w:rsidP="00B61E08">
      <w:pPr>
        <w:pStyle w:val="ListParagraph"/>
        <w:numPr>
          <w:ilvl w:val="0"/>
          <w:numId w:val="23"/>
        </w:numPr>
        <w:rPr>
          <w:rFonts w:ascii="Times New Roman" w:hAnsi="Times New Roman" w:cs="Times New Roman"/>
          <w:sz w:val="24"/>
          <w:szCs w:val="24"/>
        </w:rPr>
      </w:pPr>
      <w:r w:rsidRPr="00437500">
        <w:rPr>
          <w:rFonts w:ascii="Times New Roman" w:hAnsi="Times New Roman" w:cs="Times New Roman"/>
          <w:sz w:val="24"/>
          <w:szCs w:val="24"/>
        </w:rPr>
        <w:t>Pain or burning while urinating.</w:t>
      </w:r>
    </w:p>
    <w:p w14:paraId="024B3A39" w14:textId="77777777" w:rsidR="00D447F8" w:rsidRPr="00437500" w:rsidRDefault="00D447F8" w:rsidP="00B61E08">
      <w:pPr>
        <w:pStyle w:val="ListParagraph"/>
        <w:numPr>
          <w:ilvl w:val="0"/>
          <w:numId w:val="23"/>
        </w:numPr>
        <w:rPr>
          <w:rFonts w:ascii="Times New Roman" w:hAnsi="Times New Roman" w:cs="Times New Roman"/>
          <w:sz w:val="24"/>
          <w:szCs w:val="24"/>
        </w:rPr>
      </w:pPr>
      <w:r w:rsidRPr="00437500">
        <w:rPr>
          <w:rFonts w:ascii="Times New Roman" w:hAnsi="Times New Roman" w:cs="Times New Roman"/>
          <w:sz w:val="24"/>
          <w:szCs w:val="24"/>
        </w:rPr>
        <w:t>Frequent urination.</w:t>
      </w:r>
    </w:p>
    <w:p w14:paraId="1B053F54" w14:textId="77777777" w:rsidR="00D447F8" w:rsidRPr="00437500" w:rsidRDefault="00D447F8" w:rsidP="00B61E08">
      <w:pPr>
        <w:pStyle w:val="ListParagraph"/>
        <w:numPr>
          <w:ilvl w:val="0"/>
          <w:numId w:val="23"/>
        </w:numPr>
        <w:rPr>
          <w:rFonts w:ascii="Times New Roman" w:hAnsi="Times New Roman" w:cs="Times New Roman"/>
          <w:sz w:val="24"/>
          <w:szCs w:val="24"/>
        </w:rPr>
      </w:pPr>
      <w:r w:rsidRPr="00437500">
        <w:rPr>
          <w:rFonts w:ascii="Times New Roman" w:hAnsi="Times New Roman" w:cs="Times New Roman"/>
          <w:sz w:val="24"/>
          <w:szCs w:val="24"/>
        </w:rPr>
        <w:t>Feeling the need to urinate despite having an empty bladder.</w:t>
      </w:r>
    </w:p>
    <w:p w14:paraId="335B29D9" w14:textId="77777777" w:rsidR="00D447F8" w:rsidRPr="00437500" w:rsidRDefault="00D447F8" w:rsidP="00B61E08">
      <w:pPr>
        <w:pStyle w:val="ListParagraph"/>
        <w:numPr>
          <w:ilvl w:val="0"/>
          <w:numId w:val="23"/>
        </w:numPr>
        <w:rPr>
          <w:rFonts w:ascii="Times New Roman" w:hAnsi="Times New Roman" w:cs="Times New Roman"/>
          <w:sz w:val="24"/>
          <w:szCs w:val="24"/>
        </w:rPr>
      </w:pPr>
      <w:r w:rsidRPr="00437500">
        <w:rPr>
          <w:rFonts w:ascii="Times New Roman" w:hAnsi="Times New Roman" w:cs="Times New Roman"/>
          <w:sz w:val="24"/>
          <w:szCs w:val="24"/>
        </w:rPr>
        <w:lastRenderedPageBreak/>
        <w:t>Bloody urine.</w:t>
      </w:r>
    </w:p>
    <w:p w14:paraId="4B613A61" w14:textId="77777777" w:rsidR="00D447F8" w:rsidRPr="00437500" w:rsidRDefault="00D447F8" w:rsidP="00B61E08">
      <w:pPr>
        <w:pStyle w:val="ListParagraph"/>
        <w:numPr>
          <w:ilvl w:val="0"/>
          <w:numId w:val="23"/>
        </w:numPr>
        <w:rPr>
          <w:rFonts w:ascii="Times New Roman" w:hAnsi="Times New Roman" w:cs="Times New Roman"/>
          <w:sz w:val="24"/>
          <w:szCs w:val="24"/>
        </w:rPr>
      </w:pPr>
      <w:r w:rsidRPr="00437500">
        <w:rPr>
          <w:rFonts w:ascii="Times New Roman" w:hAnsi="Times New Roman" w:cs="Times New Roman"/>
          <w:sz w:val="24"/>
          <w:szCs w:val="24"/>
        </w:rPr>
        <w:t>Pressure or cramping in the groin or lower abdomen.</w:t>
      </w:r>
    </w:p>
    <w:p w14:paraId="2ADECE85" w14:textId="77777777" w:rsidR="00B61E08" w:rsidRDefault="00D447F8" w:rsidP="00B61E08">
      <w:pPr>
        <w:pStyle w:val="Heading5"/>
      </w:pPr>
      <w:r w:rsidRPr="00437500">
        <w:t>Bacterial Vaginosis:</w:t>
      </w:r>
    </w:p>
    <w:p w14:paraId="4361607B" w14:textId="573517CC" w:rsidR="00D447F8" w:rsidRPr="00D61BF9" w:rsidRDefault="00D447F8" w:rsidP="00894B4A">
      <w:pPr>
        <w:rPr>
          <w:rFonts w:ascii="Times New Roman" w:hAnsi="Times New Roman" w:cs="Times New Roman"/>
          <w:b/>
          <w:bCs/>
          <w:sz w:val="24"/>
          <w:szCs w:val="24"/>
        </w:rPr>
      </w:pPr>
      <w:r w:rsidRPr="00D61BF9">
        <w:rPr>
          <w:rFonts w:ascii="Times New Roman" w:hAnsi="Times New Roman" w:cs="Times New Roman"/>
          <w:sz w:val="24"/>
          <w:szCs w:val="24"/>
        </w:rPr>
        <w:t>Symptomatic definition would be presence of</w:t>
      </w:r>
    </w:p>
    <w:p w14:paraId="09BF14E5" w14:textId="77777777" w:rsidR="00D447F8" w:rsidRPr="00437500" w:rsidRDefault="00D447F8" w:rsidP="00B61E08">
      <w:pPr>
        <w:pStyle w:val="ListParagraph"/>
        <w:numPr>
          <w:ilvl w:val="0"/>
          <w:numId w:val="23"/>
        </w:numPr>
        <w:rPr>
          <w:rFonts w:ascii="Times New Roman" w:hAnsi="Times New Roman" w:cs="Times New Roman"/>
          <w:sz w:val="24"/>
          <w:szCs w:val="24"/>
        </w:rPr>
      </w:pPr>
      <w:r w:rsidRPr="00437500">
        <w:rPr>
          <w:rFonts w:ascii="Times New Roman" w:hAnsi="Times New Roman" w:cs="Times New Roman"/>
          <w:sz w:val="24"/>
          <w:szCs w:val="24"/>
        </w:rPr>
        <w:t>A thin white or gray vaginal discharge.</w:t>
      </w:r>
    </w:p>
    <w:p w14:paraId="0291503D" w14:textId="77777777" w:rsidR="00D447F8" w:rsidRPr="00437500" w:rsidRDefault="00D447F8" w:rsidP="00B61E08">
      <w:pPr>
        <w:pStyle w:val="ListParagraph"/>
        <w:numPr>
          <w:ilvl w:val="0"/>
          <w:numId w:val="23"/>
        </w:numPr>
        <w:rPr>
          <w:rFonts w:ascii="Times New Roman" w:hAnsi="Times New Roman" w:cs="Times New Roman"/>
          <w:sz w:val="24"/>
          <w:szCs w:val="24"/>
        </w:rPr>
      </w:pPr>
      <w:r w:rsidRPr="00437500">
        <w:rPr>
          <w:rFonts w:ascii="Times New Roman" w:hAnsi="Times New Roman" w:cs="Times New Roman"/>
          <w:sz w:val="24"/>
          <w:szCs w:val="24"/>
        </w:rPr>
        <w:t>Pain, itching, or burning in the vagina.</w:t>
      </w:r>
    </w:p>
    <w:p w14:paraId="1BBFECBC" w14:textId="77777777" w:rsidR="00D447F8" w:rsidRPr="00437500" w:rsidRDefault="00D447F8" w:rsidP="00B61E08">
      <w:pPr>
        <w:pStyle w:val="ListParagraph"/>
        <w:numPr>
          <w:ilvl w:val="0"/>
          <w:numId w:val="23"/>
        </w:numPr>
        <w:rPr>
          <w:rFonts w:ascii="Times New Roman" w:hAnsi="Times New Roman" w:cs="Times New Roman"/>
          <w:sz w:val="24"/>
          <w:szCs w:val="24"/>
        </w:rPr>
      </w:pPr>
      <w:r w:rsidRPr="00437500">
        <w:rPr>
          <w:rFonts w:ascii="Times New Roman" w:hAnsi="Times New Roman" w:cs="Times New Roman"/>
          <w:sz w:val="24"/>
          <w:szCs w:val="24"/>
        </w:rPr>
        <w:t>A strong fish-like odor, especially after sex.</w:t>
      </w:r>
    </w:p>
    <w:p w14:paraId="2CE9A119" w14:textId="77777777" w:rsidR="00D447F8" w:rsidRPr="00437500" w:rsidRDefault="00D447F8" w:rsidP="00B61E08">
      <w:pPr>
        <w:pStyle w:val="ListParagraph"/>
        <w:numPr>
          <w:ilvl w:val="0"/>
          <w:numId w:val="23"/>
        </w:numPr>
        <w:rPr>
          <w:rFonts w:ascii="Times New Roman" w:hAnsi="Times New Roman" w:cs="Times New Roman"/>
          <w:sz w:val="24"/>
          <w:szCs w:val="24"/>
        </w:rPr>
      </w:pPr>
      <w:r w:rsidRPr="00437500">
        <w:rPr>
          <w:rFonts w:ascii="Times New Roman" w:hAnsi="Times New Roman" w:cs="Times New Roman"/>
          <w:sz w:val="24"/>
          <w:szCs w:val="24"/>
        </w:rPr>
        <w:t>Burning when peeing; and.</w:t>
      </w:r>
    </w:p>
    <w:p w14:paraId="19D5FA6D" w14:textId="61452EBC" w:rsidR="00BC0721" w:rsidRDefault="00D447F8" w:rsidP="00B61E08">
      <w:pPr>
        <w:pStyle w:val="ListParagraph"/>
        <w:numPr>
          <w:ilvl w:val="0"/>
          <w:numId w:val="23"/>
        </w:numPr>
        <w:rPr>
          <w:rFonts w:ascii="Times New Roman" w:hAnsi="Times New Roman" w:cs="Times New Roman"/>
          <w:sz w:val="24"/>
          <w:szCs w:val="24"/>
        </w:rPr>
      </w:pPr>
      <w:r w:rsidRPr="00437500">
        <w:rPr>
          <w:rFonts w:ascii="Times New Roman" w:hAnsi="Times New Roman" w:cs="Times New Roman"/>
          <w:sz w:val="24"/>
          <w:szCs w:val="24"/>
        </w:rPr>
        <w:t>Itching around the outside of the vagina.</w:t>
      </w:r>
    </w:p>
    <w:p w14:paraId="361EC68D" w14:textId="77777777" w:rsidR="00BC0721" w:rsidRDefault="00BC0721">
      <w:pPr>
        <w:rPr>
          <w:rFonts w:ascii="Times New Roman" w:hAnsi="Times New Roman" w:cs="Times New Roman"/>
          <w:sz w:val="24"/>
          <w:szCs w:val="24"/>
        </w:rPr>
      </w:pPr>
      <w:r>
        <w:rPr>
          <w:rFonts w:ascii="Times New Roman" w:hAnsi="Times New Roman" w:cs="Times New Roman"/>
          <w:sz w:val="24"/>
          <w:szCs w:val="24"/>
        </w:rPr>
        <w:br w:type="page"/>
      </w:r>
    </w:p>
    <w:p w14:paraId="3AEEB1A4" w14:textId="02ED3182" w:rsidR="0024519A" w:rsidRPr="00437500" w:rsidRDefault="0024519A" w:rsidP="007D42CD">
      <w:pPr>
        <w:pStyle w:val="Heading1"/>
      </w:pPr>
      <w:bookmarkStart w:id="13" w:name="_Toc181608079"/>
      <w:r w:rsidRPr="007D42CD">
        <w:rPr>
          <w:rStyle w:val="Heading1Char"/>
          <w:b/>
          <w:bCs/>
        </w:rPr>
        <w:lastRenderedPageBreak/>
        <w:t>CHAPTER</w:t>
      </w:r>
      <w:bookmarkEnd w:id="13"/>
      <w:r w:rsidRPr="00437500">
        <w:t xml:space="preserve"> II</w:t>
      </w:r>
      <w:r w:rsidR="00D34C58">
        <w:t xml:space="preserve"> </w:t>
      </w:r>
      <w:r w:rsidRPr="00437500">
        <w:t>LITERATURE REVIEW</w:t>
      </w:r>
    </w:p>
    <w:p w14:paraId="000959EA" w14:textId="77777777" w:rsidR="00F31831" w:rsidRPr="00437500" w:rsidRDefault="00F31831" w:rsidP="00894B4A">
      <w:pPr>
        <w:rPr>
          <w:rFonts w:ascii="Times New Roman" w:hAnsi="Times New Roman" w:cs="Times New Roman"/>
          <w:bCs/>
          <w:sz w:val="24"/>
          <w:szCs w:val="24"/>
        </w:rPr>
      </w:pPr>
      <w:r w:rsidRPr="00437500">
        <w:rPr>
          <w:rFonts w:ascii="Times New Roman" w:hAnsi="Times New Roman" w:cs="Times New Roman"/>
          <w:bCs/>
          <w:sz w:val="24"/>
          <w:szCs w:val="24"/>
        </w:rPr>
        <w:t>Even though reproductive tract infections do not concern every individual of the world, it does affect a major proportion of the world’s populating, specifically one eighth of the menstruating population suffer from RTI and ensuring prevention of RTI calls to be a priority issue.</w:t>
      </w:r>
    </w:p>
    <w:p w14:paraId="01CB2686" w14:textId="77777777" w:rsidR="00F31831" w:rsidRPr="00437500" w:rsidRDefault="00F31831" w:rsidP="00894B4A">
      <w:pPr>
        <w:rPr>
          <w:rFonts w:ascii="Times New Roman" w:hAnsi="Times New Roman" w:cs="Times New Roman"/>
          <w:bCs/>
          <w:sz w:val="24"/>
          <w:szCs w:val="24"/>
        </w:rPr>
      </w:pPr>
      <w:r w:rsidRPr="00437500">
        <w:rPr>
          <w:rFonts w:ascii="Times New Roman" w:hAnsi="Times New Roman" w:cs="Times New Roman"/>
          <w:bCs/>
          <w:sz w:val="24"/>
          <w:szCs w:val="24"/>
        </w:rPr>
        <w:t>Sexual and reproductive health and rights, is now on the Sustainable Development Goal agenda, are crucial for sustainable development. As Mao Zedong said: “Women hold up, half the sky;” their health is a significance matter. In developing countries, RTI is becoming a hidden epidemic with around one million women and children lost to complications resulting from RTI and untreated RTI giving way for other diseases such as cervical cancer, HIV AIDS, chronic abdominal pain, etc.</w:t>
      </w:r>
    </w:p>
    <w:p w14:paraId="6991A537" w14:textId="77777777" w:rsidR="00F31831" w:rsidRPr="00437500" w:rsidRDefault="00F31831" w:rsidP="00894B4A">
      <w:pPr>
        <w:rPr>
          <w:rFonts w:ascii="Times New Roman" w:hAnsi="Times New Roman" w:cs="Times New Roman"/>
          <w:bCs/>
          <w:sz w:val="24"/>
          <w:szCs w:val="24"/>
        </w:rPr>
      </w:pPr>
      <w:r w:rsidRPr="00437500">
        <w:rPr>
          <w:rFonts w:ascii="Times New Roman" w:hAnsi="Times New Roman" w:cs="Times New Roman"/>
          <w:bCs/>
          <w:sz w:val="24"/>
          <w:szCs w:val="24"/>
        </w:rPr>
        <w:t>The prevalence of RTI in Bangladesh is increasing according to a survey-based study in 2021, going from 11.1% in 2007 to 13.4% in 2014, only based on self-reported symptoms</w:t>
      </w:r>
      <w:r w:rsidRPr="00437500">
        <w:rPr>
          <w:rFonts w:ascii="Times New Roman" w:hAnsi="Times New Roman" w:cs="Times New Roman"/>
          <w:bCs/>
          <w:sz w:val="24"/>
          <w:szCs w:val="24"/>
          <w:vertAlign w:val="superscript"/>
        </w:rPr>
        <w:t>9</w:t>
      </w:r>
      <w:r w:rsidRPr="00437500">
        <w:rPr>
          <w:rFonts w:ascii="Times New Roman" w:hAnsi="Times New Roman" w:cs="Times New Roman"/>
          <w:bCs/>
          <w:sz w:val="24"/>
          <w:szCs w:val="24"/>
        </w:rPr>
        <w:t>.</w:t>
      </w:r>
    </w:p>
    <w:p w14:paraId="137C21DE" w14:textId="77777777" w:rsidR="00F31831" w:rsidRPr="00437500" w:rsidRDefault="00F31831" w:rsidP="00894B4A">
      <w:pPr>
        <w:rPr>
          <w:rFonts w:ascii="Times New Roman" w:hAnsi="Times New Roman" w:cs="Times New Roman"/>
          <w:bCs/>
          <w:sz w:val="24"/>
          <w:szCs w:val="24"/>
        </w:rPr>
      </w:pPr>
      <w:r w:rsidRPr="00437500">
        <w:rPr>
          <w:rFonts w:ascii="Times New Roman" w:hAnsi="Times New Roman" w:cs="Times New Roman"/>
          <w:bCs/>
          <w:sz w:val="24"/>
          <w:szCs w:val="24"/>
        </w:rPr>
        <w:t>The definition of ‘Period poverty’ by American Medical Women’s Association is lack of proper and sufficient access to menstrual hygiene management which includes sanitary materials, washing facilities, and waste management, etc. It may be a fairly novel phrase, but the issue has been present in the communities forever, only hidden owing to the stigma, lack of awareness and patriarchal societies deprioritizing women’s health issues.</w:t>
      </w:r>
    </w:p>
    <w:p w14:paraId="1C2BFEB8" w14:textId="77777777" w:rsidR="00F31831" w:rsidRPr="00437500" w:rsidRDefault="00F31831" w:rsidP="00894B4A">
      <w:pPr>
        <w:rPr>
          <w:rFonts w:ascii="Times New Roman" w:hAnsi="Times New Roman" w:cs="Times New Roman"/>
          <w:bCs/>
          <w:sz w:val="24"/>
          <w:szCs w:val="24"/>
        </w:rPr>
      </w:pPr>
      <w:r w:rsidRPr="00437500">
        <w:rPr>
          <w:rFonts w:ascii="Times New Roman" w:hAnsi="Times New Roman" w:cs="Times New Roman"/>
          <w:bCs/>
          <w:sz w:val="24"/>
          <w:szCs w:val="24"/>
        </w:rPr>
        <w:t>In 2021, an estimated five hundred million females over the world shared that they do not have sufficient access to proper menstrual hygiene management. Even though menstrual equity is a matter of human rights as well as public health, inequalities based on race, socioeconomic conditions, and sex together increase the complexity of the structural barriers in access to proper menstrual hygiene management thus perpetuating period poverty. Furthermore, the limitation of data and research on this topic paired with the sociocultural stigma is shoving it under the rug, constantly away from those in the position of changing the gender as well as public health policies and interventions</w:t>
      </w:r>
      <w:r w:rsidRPr="00437500">
        <w:rPr>
          <w:rFonts w:ascii="Times New Roman" w:hAnsi="Times New Roman" w:cs="Times New Roman"/>
          <w:bCs/>
          <w:sz w:val="24"/>
          <w:szCs w:val="24"/>
          <w:vertAlign w:val="superscript"/>
        </w:rPr>
        <w:t>17</w:t>
      </w:r>
      <w:r w:rsidRPr="00437500">
        <w:rPr>
          <w:rFonts w:ascii="Times New Roman" w:hAnsi="Times New Roman" w:cs="Times New Roman"/>
          <w:bCs/>
          <w:sz w:val="24"/>
          <w:szCs w:val="24"/>
        </w:rPr>
        <w:t xml:space="preserve">. </w:t>
      </w:r>
    </w:p>
    <w:p w14:paraId="5ED78DBE" w14:textId="77777777" w:rsidR="00F31831" w:rsidRPr="00437500" w:rsidRDefault="00F31831" w:rsidP="00894B4A">
      <w:pPr>
        <w:rPr>
          <w:rFonts w:ascii="Times New Roman" w:hAnsi="Times New Roman" w:cs="Times New Roman"/>
          <w:bCs/>
          <w:sz w:val="24"/>
          <w:szCs w:val="24"/>
        </w:rPr>
      </w:pPr>
      <w:r w:rsidRPr="00437500">
        <w:rPr>
          <w:rFonts w:ascii="Times New Roman" w:hAnsi="Times New Roman" w:cs="Times New Roman"/>
          <w:bCs/>
          <w:sz w:val="24"/>
          <w:szCs w:val="24"/>
        </w:rPr>
        <w:t>In our neighboring country India, which has a remarkably similar context as Bangladesh, only 12% of the menstruating population have adequate access to proper menstrual hygiene management. Moreover, the non-binary and third gender menstruating population face adverse case of period poverty including access to proper information regarding their menstrual health and hygiene management</w:t>
      </w:r>
      <w:r w:rsidRPr="00437500">
        <w:rPr>
          <w:rFonts w:ascii="Times New Roman" w:hAnsi="Times New Roman" w:cs="Times New Roman"/>
          <w:bCs/>
          <w:sz w:val="24"/>
          <w:szCs w:val="24"/>
          <w:vertAlign w:val="superscript"/>
        </w:rPr>
        <w:t>13</w:t>
      </w:r>
      <w:r w:rsidRPr="00437500">
        <w:rPr>
          <w:rFonts w:ascii="Times New Roman" w:hAnsi="Times New Roman" w:cs="Times New Roman"/>
          <w:bCs/>
          <w:sz w:val="24"/>
          <w:szCs w:val="24"/>
        </w:rPr>
        <w:t>.</w:t>
      </w:r>
    </w:p>
    <w:p w14:paraId="0E659502" w14:textId="77777777" w:rsidR="00F31831" w:rsidRPr="00437500" w:rsidRDefault="00F31831" w:rsidP="00894B4A">
      <w:pPr>
        <w:rPr>
          <w:rFonts w:ascii="Times New Roman" w:hAnsi="Times New Roman" w:cs="Times New Roman"/>
          <w:bCs/>
          <w:sz w:val="24"/>
          <w:szCs w:val="24"/>
        </w:rPr>
      </w:pPr>
      <w:r w:rsidRPr="00437500">
        <w:rPr>
          <w:rFonts w:ascii="Times New Roman" w:hAnsi="Times New Roman" w:cs="Times New Roman"/>
          <w:bCs/>
          <w:sz w:val="24"/>
          <w:szCs w:val="24"/>
        </w:rPr>
        <w:t>In Bangladesh, there is very scarce data and research on the situation of period poverty, and there no information on the cases for third gender or other gender menstruation people. The concept itself is not well known amongst the policy makers and public health professionals, and the very few studies conducted on the association between menstrual hygiene and health do not cover all aspects of period poverty.</w:t>
      </w:r>
    </w:p>
    <w:p w14:paraId="6A121F2D" w14:textId="77777777" w:rsidR="00F31831" w:rsidRPr="00437500" w:rsidRDefault="00F31831" w:rsidP="00894B4A">
      <w:pPr>
        <w:rPr>
          <w:rFonts w:ascii="Times New Roman" w:hAnsi="Times New Roman" w:cs="Times New Roman"/>
          <w:bCs/>
          <w:sz w:val="24"/>
          <w:szCs w:val="24"/>
        </w:rPr>
      </w:pPr>
      <w:r w:rsidRPr="00437500">
        <w:rPr>
          <w:rFonts w:ascii="Times New Roman" w:hAnsi="Times New Roman" w:cs="Times New Roman"/>
          <w:bCs/>
          <w:sz w:val="24"/>
          <w:szCs w:val="24"/>
        </w:rPr>
        <w:t>Reproductive tract infections are made up a considerable proportion of the public health concerns all over the world, especially associated with menstruating population, but the shame and stigma associated with the topic keeps in hidden while the lack of resources and awareness push it down the priority list of national health policy makers. Bangladesh is a country with limited resources and has been listed as one of the least developed countries by the UN and is at an elevated risk for reproductive health issues in women.</w:t>
      </w:r>
    </w:p>
    <w:p w14:paraId="5442FD0E" w14:textId="77777777" w:rsidR="00F31831" w:rsidRPr="00437500" w:rsidRDefault="00F31831" w:rsidP="00894B4A">
      <w:pPr>
        <w:rPr>
          <w:rFonts w:ascii="Times New Roman" w:hAnsi="Times New Roman" w:cs="Times New Roman"/>
          <w:bCs/>
          <w:sz w:val="24"/>
          <w:szCs w:val="24"/>
        </w:rPr>
      </w:pPr>
      <w:r w:rsidRPr="00437500">
        <w:rPr>
          <w:rFonts w:ascii="Times New Roman" w:hAnsi="Times New Roman" w:cs="Times New Roman"/>
          <w:bCs/>
          <w:sz w:val="24"/>
          <w:szCs w:val="24"/>
        </w:rPr>
        <w:t xml:space="preserve">Urogenital schistosomiasis is a parasitic infection associated with poor menstrual hygiene which is a direct outcome of period poverty. It is not yet well researched and often misdiagnosed during </w:t>
      </w:r>
      <w:r w:rsidRPr="00437500">
        <w:rPr>
          <w:rFonts w:ascii="Times New Roman" w:hAnsi="Times New Roman" w:cs="Times New Roman"/>
          <w:bCs/>
          <w:sz w:val="24"/>
          <w:szCs w:val="24"/>
        </w:rPr>
        <w:lastRenderedPageBreak/>
        <w:t>examination at primary healthcare facilities. Insufficiency of guiding information and gender inequity results in menstruating adolescents not being able to manage their menstruation properly and using poor blood management materials predispose them to various bacterial, fungal, and helminthic infections as well as viral diseases</w:t>
      </w:r>
      <w:r w:rsidRPr="00437500">
        <w:rPr>
          <w:rFonts w:ascii="Times New Roman" w:hAnsi="Times New Roman" w:cs="Times New Roman"/>
          <w:bCs/>
          <w:sz w:val="24"/>
          <w:szCs w:val="24"/>
          <w:vertAlign w:val="superscript"/>
        </w:rPr>
        <w:t>18</w:t>
      </w:r>
      <w:r w:rsidRPr="00437500">
        <w:rPr>
          <w:rFonts w:ascii="Times New Roman" w:hAnsi="Times New Roman" w:cs="Times New Roman"/>
          <w:bCs/>
          <w:sz w:val="24"/>
          <w:szCs w:val="24"/>
        </w:rPr>
        <w:t>.</w:t>
      </w:r>
    </w:p>
    <w:p w14:paraId="28F2D7A8" w14:textId="77777777" w:rsidR="00F31831" w:rsidRPr="00437500" w:rsidRDefault="00F31831" w:rsidP="00894B4A">
      <w:pPr>
        <w:rPr>
          <w:rFonts w:ascii="Times New Roman" w:hAnsi="Times New Roman" w:cs="Times New Roman"/>
          <w:bCs/>
          <w:sz w:val="24"/>
          <w:szCs w:val="24"/>
        </w:rPr>
      </w:pPr>
      <w:r w:rsidRPr="00437500">
        <w:rPr>
          <w:rFonts w:ascii="Times New Roman" w:hAnsi="Times New Roman" w:cs="Times New Roman"/>
          <w:bCs/>
          <w:sz w:val="24"/>
          <w:szCs w:val="24"/>
        </w:rPr>
        <w:t>The most recent study was conducted in 2021 based on Demographic and Health Survey data from 2007, 2011 and 2014 where women of reproductive age self-reported symptoms of RTI such as abnormal discharges or sore/ulcer experienced during the year prior to the survey. The aim of the study was to identify high-risk regions for RTI, through spatial-temporal analysis that can produce high resolution mapping of RTI critically useful in a resource-poor developing country like Bangladesh to guide public health strategies and interventions. Data was collected for 46,701 15-49 years old women who participated in the DHS demographics and health survey of whom 10,996 in 2007, 17,842 in 2011 and 17,863 in 2014.</w:t>
      </w:r>
    </w:p>
    <w:p w14:paraId="07480C25" w14:textId="77777777" w:rsidR="00F31831" w:rsidRPr="00437500" w:rsidRDefault="00F31831" w:rsidP="00894B4A">
      <w:pPr>
        <w:rPr>
          <w:rFonts w:ascii="Times New Roman" w:hAnsi="Times New Roman" w:cs="Times New Roman"/>
          <w:bCs/>
          <w:sz w:val="24"/>
          <w:szCs w:val="24"/>
        </w:rPr>
      </w:pPr>
      <w:r w:rsidRPr="00437500">
        <w:rPr>
          <w:rFonts w:ascii="Times New Roman" w:hAnsi="Times New Roman" w:cs="Times New Roman"/>
          <w:bCs/>
          <w:sz w:val="24"/>
          <w:szCs w:val="24"/>
        </w:rPr>
        <w:t>The result of the study estimated higher prevalence in regions of high population density such as Dhaka and Chattogram, compared to other areas. The raw prevalence based on overall number of positive/total number of interviewed went from 10.99% in 2007 to 14.39% in 2011 to 13.94% in 2014, nationally. This study did not include the asymptomatic cases, and the included cases are not hospital diagnosed, and the study considered the symptomatic cases to be more severe than the asymptomatic cases which go undiagnosed. The study reconfirmed the negative relationship between socioeconomic status and the incidence of RTI amongst menstruating population, which is a factor contributing to period poverty</w:t>
      </w:r>
      <w:r w:rsidRPr="00437500">
        <w:rPr>
          <w:rFonts w:ascii="Times New Roman" w:hAnsi="Times New Roman" w:cs="Times New Roman"/>
          <w:bCs/>
          <w:sz w:val="24"/>
          <w:szCs w:val="24"/>
          <w:vertAlign w:val="superscript"/>
        </w:rPr>
        <w:t>9</w:t>
      </w:r>
      <w:r w:rsidRPr="00437500">
        <w:rPr>
          <w:rFonts w:ascii="Times New Roman" w:hAnsi="Times New Roman" w:cs="Times New Roman"/>
          <w:bCs/>
          <w:sz w:val="24"/>
          <w:szCs w:val="24"/>
        </w:rPr>
        <w:t>.</w:t>
      </w:r>
    </w:p>
    <w:p w14:paraId="16178614" w14:textId="73B46F54" w:rsidR="002C2CFE" w:rsidRPr="00437500" w:rsidRDefault="00F31831" w:rsidP="00894B4A">
      <w:pPr>
        <w:rPr>
          <w:rFonts w:ascii="Times New Roman" w:hAnsi="Times New Roman" w:cs="Times New Roman"/>
          <w:bCs/>
          <w:sz w:val="24"/>
          <w:szCs w:val="24"/>
        </w:rPr>
      </w:pPr>
      <w:r w:rsidRPr="00437500">
        <w:rPr>
          <w:rFonts w:ascii="Times New Roman" w:hAnsi="Times New Roman" w:cs="Times New Roman"/>
          <w:bCs/>
          <w:sz w:val="24"/>
          <w:szCs w:val="24"/>
        </w:rPr>
        <w:t>Another study published in 2021, with data collected between 2016 to 2018 using a multi-stage cluster sampling design, from the Kinshasa (DRC), Ethiopia, Ghana, Kenya, Rajasthan (India), Indonesia, Nigeria and Uganda found that low-income household’s females and lower education levels, have higher possibility of period poverty with lacking access to menstruation-friendly toilets, with soap and water, privacy and safety and sanitary pads. The inequality of menstrual hygiene management facility is particularly prominent in Rajasthan (India), Ethiopia and Nigeria. Based on the previous studies it is evident that the culture, economic vulnerability, and education plays key role in occurrence of period poverty, thus prevalence of RTIs. The sample population for this study was aged between 15 – 49 years, and the questionnaire was administered by female enumerators ensuring informed consent and complete privacy for the respondent</w:t>
      </w:r>
      <w:r w:rsidRPr="00437500">
        <w:rPr>
          <w:rFonts w:ascii="Times New Roman" w:hAnsi="Times New Roman" w:cs="Times New Roman"/>
          <w:bCs/>
          <w:sz w:val="24"/>
          <w:szCs w:val="24"/>
          <w:vertAlign w:val="superscript"/>
        </w:rPr>
        <w:t>16</w:t>
      </w:r>
      <w:r w:rsidRPr="00437500">
        <w:rPr>
          <w:rFonts w:ascii="Times New Roman" w:hAnsi="Times New Roman" w:cs="Times New Roman"/>
          <w:bCs/>
          <w:sz w:val="24"/>
          <w:szCs w:val="24"/>
        </w:rPr>
        <w:t>.</w:t>
      </w:r>
    </w:p>
    <w:p w14:paraId="6C1FDABB" w14:textId="77777777" w:rsidR="002C2CFE" w:rsidRPr="00437500" w:rsidRDefault="002C2CFE" w:rsidP="00894B4A">
      <w:pPr>
        <w:rPr>
          <w:rFonts w:ascii="Times New Roman" w:hAnsi="Times New Roman" w:cs="Times New Roman"/>
          <w:bCs/>
          <w:sz w:val="24"/>
          <w:szCs w:val="24"/>
        </w:rPr>
      </w:pPr>
      <w:r w:rsidRPr="00437500">
        <w:rPr>
          <w:rFonts w:ascii="Times New Roman" w:hAnsi="Times New Roman" w:cs="Times New Roman"/>
          <w:bCs/>
          <w:sz w:val="24"/>
          <w:szCs w:val="24"/>
        </w:rPr>
        <w:br w:type="page"/>
      </w:r>
    </w:p>
    <w:p w14:paraId="42AF5080" w14:textId="2F0BA66B" w:rsidR="0024519A" w:rsidRPr="00437500" w:rsidRDefault="0024519A" w:rsidP="00B01B41">
      <w:pPr>
        <w:pStyle w:val="Heading1"/>
      </w:pPr>
      <w:bookmarkStart w:id="14" w:name="_Toc181608080"/>
      <w:r w:rsidRPr="00437500">
        <w:lastRenderedPageBreak/>
        <w:t>CHAPTER III</w:t>
      </w:r>
      <w:r w:rsidR="00786E99">
        <w:t xml:space="preserve"> </w:t>
      </w:r>
      <w:r w:rsidRPr="00437500">
        <w:t>METHODOLOGY</w:t>
      </w:r>
      <w:bookmarkEnd w:id="14"/>
    </w:p>
    <w:p w14:paraId="14F502B7" w14:textId="288AE812" w:rsidR="007E3EE3" w:rsidRPr="00437500" w:rsidRDefault="007E3EE3" w:rsidP="00894B4A">
      <w:pPr>
        <w:rPr>
          <w:rFonts w:ascii="Times New Roman" w:hAnsi="Times New Roman" w:cs="Times New Roman"/>
          <w:sz w:val="24"/>
          <w:szCs w:val="24"/>
        </w:rPr>
      </w:pPr>
      <w:r w:rsidRPr="00437500">
        <w:rPr>
          <w:rFonts w:ascii="Times New Roman" w:hAnsi="Times New Roman" w:cs="Times New Roman"/>
          <w:sz w:val="24"/>
          <w:szCs w:val="24"/>
        </w:rPr>
        <w:t>This methodology aim</w:t>
      </w:r>
      <w:r w:rsidR="00EA4775" w:rsidRPr="00437500">
        <w:rPr>
          <w:rFonts w:ascii="Times New Roman" w:hAnsi="Times New Roman" w:cs="Times New Roman"/>
          <w:sz w:val="24"/>
          <w:szCs w:val="24"/>
        </w:rPr>
        <w:t>ed</w:t>
      </w:r>
      <w:r w:rsidRPr="00437500">
        <w:rPr>
          <w:rFonts w:ascii="Times New Roman" w:hAnsi="Times New Roman" w:cs="Times New Roman"/>
          <w:sz w:val="24"/>
          <w:szCs w:val="24"/>
        </w:rPr>
        <w:t xml:space="preserve"> to provide insights into the health implications of period poverty on RTIs, informing public health interventions.</w:t>
      </w:r>
    </w:p>
    <w:p w14:paraId="4478BE3D" w14:textId="0FE7D31B" w:rsidR="00DE032D" w:rsidRPr="00437500" w:rsidRDefault="00786E99" w:rsidP="00701F63">
      <w:pPr>
        <w:pStyle w:val="Heading4"/>
      </w:pPr>
      <w:bookmarkStart w:id="15" w:name="_Toc96561416"/>
      <w:bookmarkStart w:id="16" w:name="_Toc181608081"/>
      <w:r>
        <w:t xml:space="preserve">3.1 </w:t>
      </w:r>
      <w:r w:rsidR="00DE032D" w:rsidRPr="00437500">
        <w:t>Study design</w:t>
      </w:r>
      <w:bookmarkEnd w:id="15"/>
      <w:bookmarkEnd w:id="16"/>
    </w:p>
    <w:p w14:paraId="6726FC34" w14:textId="7352CFDA" w:rsidR="00DE032D" w:rsidRPr="00437500" w:rsidRDefault="00DE032D" w:rsidP="00894B4A">
      <w:pPr>
        <w:rPr>
          <w:rFonts w:ascii="Times New Roman" w:hAnsi="Times New Roman" w:cs="Times New Roman"/>
          <w:sz w:val="24"/>
          <w:szCs w:val="24"/>
        </w:rPr>
      </w:pPr>
      <w:r w:rsidRPr="00437500">
        <w:rPr>
          <w:rFonts w:ascii="Times New Roman" w:hAnsi="Times New Roman" w:cs="Times New Roman"/>
          <w:sz w:val="24"/>
          <w:szCs w:val="24"/>
        </w:rPr>
        <w:t>A Community Based Cross Sectional Study w</w:t>
      </w:r>
      <w:r w:rsidR="00EA4775" w:rsidRPr="00437500">
        <w:rPr>
          <w:rFonts w:ascii="Times New Roman" w:hAnsi="Times New Roman" w:cs="Times New Roman"/>
          <w:sz w:val="24"/>
          <w:szCs w:val="24"/>
        </w:rPr>
        <w:t>as</w:t>
      </w:r>
      <w:r w:rsidRPr="00437500">
        <w:rPr>
          <w:rFonts w:ascii="Times New Roman" w:hAnsi="Times New Roman" w:cs="Times New Roman"/>
          <w:sz w:val="24"/>
          <w:szCs w:val="24"/>
        </w:rPr>
        <w:t xml:space="preserve"> conducted</w:t>
      </w:r>
      <w:r w:rsidR="00EA4775" w:rsidRPr="00437500">
        <w:rPr>
          <w:rFonts w:ascii="Times New Roman" w:hAnsi="Times New Roman" w:cs="Times New Roman"/>
          <w:sz w:val="24"/>
          <w:szCs w:val="24"/>
        </w:rPr>
        <w:t>.</w:t>
      </w:r>
    </w:p>
    <w:p w14:paraId="5DA6531F" w14:textId="5C8966B6" w:rsidR="00DE032D" w:rsidRPr="00437500" w:rsidRDefault="00786E99" w:rsidP="00701F63">
      <w:pPr>
        <w:pStyle w:val="Heading4"/>
      </w:pPr>
      <w:bookmarkStart w:id="17" w:name="_Toc96561417"/>
      <w:bookmarkStart w:id="18" w:name="_Toc181608082"/>
      <w:r>
        <w:t xml:space="preserve">3.2 </w:t>
      </w:r>
      <w:r w:rsidR="00DE032D" w:rsidRPr="00437500">
        <w:t>Study place and study population</w:t>
      </w:r>
      <w:bookmarkEnd w:id="17"/>
      <w:bookmarkEnd w:id="18"/>
    </w:p>
    <w:p w14:paraId="6C4F6946" w14:textId="77777777" w:rsidR="004C386D" w:rsidRPr="00437500" w:rsidRDefault="004C386D" w:rsidP="00894B4A">
      <w:pPr>
        <w:rPr>
          <w:rFonts w:ascii="Times New Roman" w:hAnsi="Times New Roman" w:cs="Times New Roman"/>
          <w:b/>
          <w:bCs/>
          <w:sz w:val="24"/>
          <w:szCs w:val="24"/>
        </w:rPr>
      </w:pPr>
      <w:bookmarkStart w:id="19" w:name="_Toc96561418"/>
      <w:r w:rsidRPr="00437500">
        <w:rPr>
          <w:rFonts w:ascii="Times New Roman" w:hAnsi="Times New Roman" w:cs="Times New Roman"/>
          <w:sz w:val="24"/>
          <w:szCs w:val="24"/>
        </w:rPr>
        <w:t>The study took place in lower-income settlements in Rampura Banasree, Dhaka, with a population of menstruating individuals aged 15 to 49 years.</w:t>
      </w:r>
    </w:p>
    <w:p w14:paraId="58731452" w14:textId="44787106" w:rsidR="00DE032D" w:rsidRPr="00437500" w:rsidRDefault="007F095F" w:rsidP="00701F63">
      <w:pPr>
        <w:pStyle w:val="Heading4"/>
      </w:pPr>
      <w:r>
        <w:t xml:space="preserve">3.3 </w:t>
      </w:r>
      <w:r w:rsidR="00DE032D" w:rsidRPr="00437500">
        <w:t>Study period</w:t>
      </w:r>
      <w:bookmarkEnd w:id="19"/>
    </w:p>
    <w:p w14:paraId="51DF7ABC" w14:textId="5DB45218" w:rsidR="00DE032D" w:rsidRPr="00437500" w:rsidRDefault="004C386D" w:rsidP="00894B4A">
      <w:pPr>
        <w:rPr>
          <w:rFonts w:ascii="Times New Roman" w:hAnsi="Times New Roman" w:cs="Times New Roman"/>
          <w:sz w:val="24"/>
          <w:szCs w:val="24"/>
        </w:rPr>
      </w:pPr>
      <w:r w:rsidRPr="00437500">
        <w:rPr>
          <w:rFonts w:ascii="Times New Roman" w:hAnsi="Times New Roman" w:cs="Times New Roman"/>
          <w:sz w:val="24"/>
          <w:szCs w:val="24"/>
        </w:rPr>
        <w:t>The study was conducted from June 2023 to July 2023.</w:t>
      </w:r>
    </w:p>
    <w:p w14:paraId="05745C30" w14:textId="2808EE60" w:rsidR="00DE032D" w:rsidRPr="00437500" w:rsidRDefault="007F095F" w:rsidP="00701F63">
      <w:pPr>
        <w:pStyle w:val="Heading4"/>
      </w:pPr>
      <w:bookmarkStart w:id="20" w:name="_Toc96561419"/>
      <w:bookmarkStart w:id="21" w:name="_Toc181608083"/>
      <w:r>
        <w:t xml:space="preserve">3.4 </w:t>
      </w:r>
      <w:r w:rsidR="00DE032D" w:rsidRPr="00437500">
        <w:t>Sampling technique&amp; Sample size</w:t>
      </w:r>
      <w:bookmarkEnd w:id="20"/>
      <w:bookmarkEnd w:id="21"/>
    </w:p>
    <w:p w14:paraId="3736ED73" w14:textId="5D7C35B1" w:rsidR="00DE032D" w:rsidRPr="00437500" w:rsidRDefault="004C386D" w:rsidP="00894B4A">
      <w:pPr>
        <w:rPr>
          <w:rFonts w:ascii="Times New Roman" w:hAnsi="Times New Roman" w:cs="Times New Roman"/>
          <w:sz w:val="24"/>
          <w:szCs w:val="24"/>
        </w:rPr>
      </w:pPr>
      <w:r w:rsidRPr="00437500">
        <w:rPr>
          <w:rFonts w:ascii="Times New Roman" w:hAnsi="Times New Roman" w:cs="Times New Roman"/>
          <w:sz w:val="24"/>
          <w:szCs w:val="24"/>
        </w:rPr>
        <w:t>In Bangladesh, there is no national prevalence data on RTIs or STIs. However, limited studies have shown a high prevalence of infections among women. A 2014 study found a symptomatic prevalence of RTIs at 18.19%, with 23.09% having RTIs regardless of symptoms. An internal study by Square Toiletries Limited (STL) indicated that nearly 97% of women experience vaginitis due to unhygienic menstrual practices in Bangladesh. Another study on 3,000 women in Matlab Thana showed that 22% had RTI symptoms. Other studies suggest that only 14-23% of menstruating women have access to sanitary napkins. Based on this, a 75% prevalence rate for period poverty was used to calculate the sample size with the following formula:</w:t>
      </w:r>
    </w:p>
    <w:p w14:paraId="5140373B" w14:textId="77777777" w:rsidR="00DE032D" w:rsidRPr="00437500" w:rsidRDefault="00DE032D" w:rsidP="00894B4A">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n=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 xml:space="preserve"> x p(1-p)</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oMath>
      </m:oMathPara>
    </w:p>
    <w:p w14:paraId="2793C633" w14:textId="77777777" w:rsidR="00DE032D" w:rsidRPr="00437500" w:rsidRDefault="00DE032D" w:rsidP="00894B4A">
      <w:pPr>
        <w:rPr>
          <w:rFonts w:ascii="Times New Roman" w:hAnsi="Times New Roman" w:cs="Times New Roman"/>
          <w:sz w:val="24"/>
          <w:szCs w:val="24"/>
        </w:rPr>
      </w:pPr>
      <w:r w:rsidRPr="00437500">
        <w:rPr>
          <w:rFonts w:ascii="Times New Roman" w:hAnsi="Times New Roman" w:cs="Times New Roman"/>
          <w:sz w:val="24"/>
          <w:szCs w:val="24"/>
        </w:rPr>
        <w:t>d=.05, (1-</w:t>
      </w:r>
      <w:proofErr w:type="gramStart"/>
      <w:r w:rsidRPr="00437500">
        <w:rPr>
          <w:rFonts w:ascii="Times New Roman" w:hAnsi="Times New Roman" w:cs="Times New Roman"/>
          <w:sz w:val="24"/>
          <w:szCs w:val="24"/>
        </w:rPr>
        <w:t>α)=</w:t>
      </w:r>
      <w:proofErr w:type="gramEnd"/>
      <w:r w:rsidRPr="00437500">
        <w:rPr>
          <w:rFonts w:ascii="Times New Roman" w:hAnsi="Times New Roman" w:cs="Times New Roman"/>
          <w:sz w:val="24"/>
          <w:szCs w:val="24"/>
        </w:rPr>
        <w:t>0.95,z = 1.96   for  95% confidence level</w:t>
      </w:r>
    </w:p>
    <w:p w14:paraId="6B275E5A" w14:textId="46975538" w:rsidR="00DE032D" w:rsidRPr="00437500" w:rsidRDefault="00DE032D" w:rsidP="00894B4A">
      <w:pPr>
        <w:rPr>
          <w:rFonts w:ascii="Times New Roman" w:hAnsi="Times New Roman" w:cs="Times New Roman"/>
          <w:sz w:val="24"/>
          <w:szCs w:val="24"/>
        </w:rPr>
      </w:pPr>
      <w:r w:rsidRPr="00437500">
        <w:rPr>
          <w:rFonts w:ascii="Times New Roman" w:hAnsi="Times New Roman" w:cs="Times New Roman"/>
          <w:sz w:val="24"/>
          <w:szCs w:val="24"/>
        </w:rPr>
        <w:t xml:space="preserve">Using this formula, the required sample size </w:t>
      </w:r>
      <w:r w:rsidR="00F52652" w:rsidRPr="00437500">
        <w:rPr>
          <w:rFonts w:ascii="Times New Roman" w:hAnsi="Times New Roman" w:cs="Times New Roman"/>
          <w:sz w:val="24"/>
          <w:szCs w:val="24"/>
        </w:rPr>
        <w:t>was</w:t>
      </w:r>
      <w:r w:rsidRPr="00437500">
        <w:rPr>
          <w:rFonts w:ascii="Times New Roman" w:hAnsi="Times New Roman" w:cs="Times New Roman"/>
          <w:sz w:val="24"/>
          <w:szCs w:val="24"/>
        </w:rPr>
        <w:t xml:space="preserve"> estimated to 288</w:t>
      </w:r>
      <w:r w:rsidR="00F52652" w:rsidRPr="00437500">
        <w:rPr>
          <w:rFonts w:ascii="Times New Roman" w:hAnsi="Times New Roman" w:cs="Times New Roman"/>
          <w:sz w:val="24"/>
          <w:szCs w:val="24"/>
        </w:rPr>
        <w:t>.</w:t>
      </w:r>
    </w:p>
    <w:p w14:paraId="2BA61355" w14:textId="77777777" w:rsidR="00F52652" w:rsidRPr="00437500" w:rsidRDefault="00F52652" w:rsidP="00894B4A">
      <w:pPr>
        <w:rPr>
          <w:rFonts w:ascii="Times New Roman" w:hAnsi="Times New Roman" w:cs="Times New Roman"/>
          <w:sz w:val="24"/>
          <w:szCs w:val="24"/>
        </w:rPr>
      </w:pPr>
    </w:p>
    <w:p w14:paraId="605B9C01" w14:textId="4F11681C" w:rsidR="00DE032D" w:rsidRPr="00437500" w:rsidRDefault="00F52652" w:rsidP="00894B4A">
      <w:pPr>
        <w:rPr>
          <w:rFonts w:ascii="Times New Roman" w:hAnsi="Times New Roman" w:cs="Times New Roman"/>
          <w:sz w:val="24"/>
          <w:szCs w:val="24"/>
        </w:rPr>
      </w:pPr>
      <w:r w:rsidRPr="00437500">
        <w:rPr>
          <w:rFonts w:ascii="Times New Roman" w:hAnsi="Times New Roman" w:cs="Times New Roman"/>
          <w:sz w:val="24"/>
          <w:szCs w:val="24"/>
        </w:rPr>
        <w:t>One Mohalla with a predominantly low-income population was purposively selected from the Rampura Banasree slum. The selection began with a household near the approximate center of the area, with subsequent households chosen in an anti-clockwise direction. One eligible participant was selected from each household.</w:t>
      </w:r>
    </w:p>
    <w:p w14:paraId="357CAF33" w14:textId="2D59BF39" w:rsidR="00DE032D" w:rsidRPr="00437500" w:rsidRDefault="007F095F" w:rsidP="00701F63">
      <w:pPr>
        <w:pStyle w:val="Heading4"/>
      </w:pPr>
      <w:bookmarkStart w:id="22" w:name="_Toc96561420"/>
      <w:bookmarkStart w:id="23" w:name="_Toc181608084"/>
      <w:r>
        <w:t xml:space="preserve">3.5 </w:t>
      </w:r>
      <w:r w:rsidR="00DE032D" w:rsidRPr="00437500">
        <w:t>Selection criteria</w:t>
      </w:r>
      <w:bookmarkEnd w:id="22"/>
      <w:bookmarkEnd w:id="23"/>
    </w:p>
    <w:p w14:paraId="0B5A1365" w14:textId="69D3E877" w:rsidR="00DE032D" w:rsidRPr="00437500" w:rsidRDefault="00DE032D" w:rsidP="00894B4A">
      <w:pPr>
        <w:rPr>
          <w:rFonts w:ascii="Times New Roman" w:hAnsi="Times New Roman" w:cs="Times New Roman"/>
          <w:sz w:val="24"/>
          <w:szCs w:val="24"/>
        </w:rPr>
      </w:pPr>
      <w:r w:rsidRPr="00437500">
        <w:rPr>
          <w:rFonts w:ascii="Times New Roman" w:hAnsi="Times New Roman" w:cs="Times New Roman"/>
          <w:sz w:val="24"/>
          <w:szCs w:val="24"/>
        </w:rPr>
        <w:t>Female population residing in the slums of Rampura Banasree of Dhaka district.</w:t>
      </w:r>
    </w:p>
    <w:p w14:paraId="19A6B155" w14:textId="616DF740" w:rsidR="00DE032D" w:rsidRPr="00437500" w:rsidRDefault="00DE032D" w:rsidP="00E1790A">
      <w:pPr>
        <w:pStyle w:val="Heading5"/>
      </w:pPr>
      <w:bookmarkStart w:id="24" w:name="_Toc96561421"/>
      <w:bookmarkStart w:id="25" w:name="_Toc181608085"/>
      <w:r w:rsidRPr="00437500">
        <w:t>Inclusion criteria</w:t>
      </w:r>
      <w:bookmarkEnd w:id="24"/>
      <w:bookmarkEnd w:id="25"/>
    </w:p>
    <w:p w14:paraId="2AEDC0BA" w14:textId="77777777" w:rsidR="00DE032D" w:rsidRPr="00185347" w:rsidRDefault="00DE032D" w:rsidP="00185347">
      <w:pPr>
        <w:pStyle w:val="ListParagraph"/>
        <w:numPr>
          <w:ilvl w:val="0"/>
          <w:numId w:val="29"/>
        </w:numPr>
        <w:rPr>
          <w:rFonts w:ascii="Times New Roman" w:hAnsi="Times New Roman" w:cs="Times New Roman"/>
          <w:sz w:val="24"/>
          <w:szCs w:val="24"/>
        </w:rPr>
      </w:pPr>
      <w:r w:rsidRPr="00185347">
        <w:rPr>
          <w:rFonts w:ascii="Times New Roman" w:hAnsi="Times New Roman" w:cs="Times New Roman"/>
          <w:sz w:val="24"/>
          <w:szCs w:val="24"/>
        </w:rPr>
        <w:t>15 – 49 years of age</w:t>
      </w:r>
    </w:p>
    <w:p w14:paraId="7E0777E8" w14:textId="77777777" w:rsidR="00DE032D" w:rsidRPr="00185347" w:rsidRDefault="00DE032D" w:rsidP="00185347">
      <w:pPr>
        <w:pStyle w:val="ListParagraph"/>
        <w:numPr>
          <w:ilvl w:val="0"/>
          <w:numId w:val="29"/>
        </w:numPr>
        <w:rPr>
          <w:rFonts w:ascii="Times New Roman" w:hAnsi="Times New Roman" w:cs="Times New Roman"/>
          <w:sz w:val="24"/>
          <w:szCs w:val="24"/>
        </w:rPr>
      </w:pPr>
      <w:r w:rsidRPr="00185347">
        <w:rPr>
          <w:rFonts w:ascii="Times New Roman" w:hAnsi="Times New Roman" w:cs="Times New Roman"/>
          <w:sz w:val="24"/>
          <w:szCs w:val="24"/>
        </w:rPr>
        <w:t>Have menstruated in the last 3 months.</w:t>
      </w:r>
      <w:r w:rsidRPr="00185347">
        <w:rPr>
          <w:rFonts w:ascii="Times New Roman" w:hAnsi="Times New Roman" w:cs="Times New Roman"/>
          <w:sz w:val="24"/>
          <w:szCs w:val="24"/>
        </w:rPr>
        <w:tab/>
      </w:r>
    </w:p>
    <w:p w14:paraId="7F900566" w14:textId="77777777" w:rsidR="00DE032D" w:rsidRPr="00437500" w:rsidRDefault="00DE032D" w:rsidP="00E1790A">
      <w:pPr>
        <w:pStyle w:val="Heading5"/>
      </w:pPr>
      <w:bookmarkStart w:id="26" w:name="_Toc96561422"/>
      <w:bookmarkStart w:id="27" w:name="_Toc181608086"/>
      <w:r w:rsidRPr="00437500">
        <w:lastRenderedPageBreak/>
        <w:t>Exclusion criteria</w:t>
      </w:r>
      <w:bookmarkEnd w:id="26"/>
      <w:bookmarkEnd w:id="27"/>
    </w:p>
    <w:p w14:paraId="532C1FA7" w14:textId="77777777" w:rsidR="00DE032D" w:rsidRPr="00185347" w:rsidRDefault="00DE032D" w:rsidP="00185347">
      <w:pPr>
        <w:pStyle w:val="ListParagraph"/>
        <w:numPr>
          <w:ilvl w:val="0"/>
          <w:numId w:val="28"/>
        </w:numPr>
        <w:rPr>
          <w:rFonts w:ascii="Times New Roman" w:hAnsi="Times New Roman" w:cs="Times New Roman"/>
          <w:sz w:val="24"/>
          <w:szCs w:val="24"/>
        </w:rPr>
      </w:pPr>
      <w:r w:rsidRPr="00185347">
        <w:rPr>
          <w:rFonts w:ascii="Times New Roman" w:hAnsi="Times New Roman" w:cs="Times New Roman"/>
          <w:sz w:val="24"/>
          <w:szCs w:val="24"/>
        </w:rPr>
        <w:t>Pregnant</w:t>
      </w:r>
    </w:p>
    <w:p w14:paraId="5EC71E69" w14:textId="77777777" w:rsidR="00DE032D" w:rsidRPr="00185347" w:rsidRDefault="00DE032D" w:rsidP="00185347">
      <w:pPr>
        <w:pStyle w:val="ListParagraph"/>
        <w:numPr>
          <w:ilvl w:val="0"/>
          <w:numId w:val="28"/>
        </w:numPr>
        <w:rPr>
          <w:rFonts w:ascii="Times New Roman" w:hAnsi="Times New Roman" w:cs="Times New Roman"/>
          <w:sz w:val="24"/>
          <w:szCs w:val="24"/>
        </w:rPr>
      </w:pPr>
      <w:r w:rsidRPr="00185347">
        <w:rPr>
          <w:rFonts w:ascii="Times New Roman" w:hAnsi="Times New Roman" w:cs="Times New Roman"/>
          <w:sz w:val="24"/>
          <w:szCs w:val="24"/>
        </w:rPr>
        <w:t>Have not menstruated in the last 3 months.</w:t>
      </w:r>
    </w:p>
    <w:p w14:paraId="17E68CB2" w14:textId="62829611" w:rsidR="00DE032D" w:rsidRPr="00437500" w:rsidRDefault="00E1790A" w:rsidP="00701F63">
      <w:pPr>
        <w:pStyle w:val="Heading4"/>
      </w:pPr>
      <w:bookmarkStart w:id="28" w:name="_Toc96561423"/>
      <w:bookmarkStart w:id="29" w:name="_Toc181608087"/>
      <w:r>
        <w:t xml:space="preserve">3.6 </w:t>
      </w:r>
      <w:r w:rsidR="00DE032D" w:rsidRPr="00437500">
        <w:t>Research instruments and tools</w:t>
      </w:r>
      <w:bookmarkEnd w:id="28"/>
      <w:bookmarkEnd w:id="29"/>
    </w:p>
    <w:p w14:paraId="02B04762" w14:textId="04D86012" w:rsidR="00DE032D" w:rsidRPr="00437500" w:rsidRDefault="00AB6EE7" w:rsidP="00894B4A">
      <w:pPr>
        <w:rPr>
          <w:rFonts w:ascii="Times New Roman" w:hAnsi="Times New Roman" w:cs="Times New Roman"/>
          <w:sz w:val="24"/>
          <w:szCs w:val="24"/>
        </w:rPr>
      </w:pPr>
      <w:r w:rsidRPr="00437500">
        <w:rPr>
          <w:rFonts w:ascii="Times New Roman" w:hAnsi="Times New Roman" w:cs="Times New Roman"/>
          <w:sz w:val="24"/>
          <w:szCs w:val="24"/>
        </w:rPr>
        <w:t>A semi-structured questionnaire, mostly with close-ended questions, was used. It was translated into Bangla and reviewed by language and medical professionals. The questionnaire included socio-demographic variables, period poverty indicators, and RTI symptoms, and was pre-tested before deployment.</w:t>
      </w:r>
    </w:p>
    <w:p w14:paraId="3FAF2F5A" w14:textId="56FB7653" w:rsidR="00DE032D" w:rsidRPr="00437500" w:rsidRDefault="00E1790A" w:rsidP="00701F63">
      <w:pPr>
        <w:pStyle w:val="Heading4"/>
      </w:pPr>
      <w:bookmarkStart w:id="30" w:name="_Toc96561424"/>
      <w:bookmarkStart w:id="31" w:name="_Toc181608088"/>
      <w:r>
        <w:t xml:space="preserve">3.7 </w:t>
      </w:r>
      <w:r w:rsidR="00DE032D" w:rsidRPr="00437500">
        <w:t>Data collection plan</w:t>
      </w:r>
      <w:bookmarkEnd w:id="30"/>
      <w:bookmarkEnd w:id="31"/>
    </w:p>
    <w:p w14:paraId="3EB864BE" w14:textId="395B1964" w:rsidR="00DE032D" w:rsidRPr="00437500" w:rsidRDefault="00AB6EE7" w:rsidP="00894B4A">
      <w:pPr>
        <w:rPr>
          <w:rFonts w:ascii="Times New Roman" w:hAnsi="Times New Roman" w:cs="Times New Roman"/>
          <w:sz w:val="24"/>
          <w:szCs w:val="24"/>
        </w:rPr>
      </w:pPr>
      <w:r w:rsidRPr="00437500">
        <w:rPr>
          <w:rFonts w:ascii="Times New Roman" w:hAnsi="Times New Roman" w:cs="Times New Roman"/>
          <w:sz w:val="24"/>
          <w:szCs w:val="24"/>
        </w:rPr>
        <w:t>The survey questionnaire was administered by the research investigator after collecting signed informed consent for voluntary participation. Participants were informed about the sensitivity of the questions.</w:t>
      </w:r>
    </w:p>
    <w:p w14:paraId="42FD9DB9" w14:textId="2BAAC702" w:rsidR="00DE032D" w:rsidRPr="00437500" w:rsidRDefault="00E1790A" w:rsidP="00701F63">
      <w:pPr>
        <w:pStyle w:val="Heading4"/>
      </w:pPr>
      <w:bookmarkStart w:id="32" w:name="_Toc96561425"/>
      <w:bookmarkStart w:id="33" w:name="_Toc181608089"/>
      <w:r>
        <w:t xml:space="preserve">3.8 </w:t>
      </w:r>
      <w:r w:rsidR="00DE032D" w:rsidRPr="00437500">
        <w:t>Data processing and analysis plan</w:t>
      </w:r>
      <w:bookmarkEnd w:id="32"/>
      <w:bookmarkEnd w:id="33"/>
    </w:p>
    <w:p w14:paraId="3164E085" w14:textId="77777777" w:rsidR="00D67B12" w:rsidRPr="00437500" w:rsidRDefault="00D67B12" w:rsidP="00894B4A">
      <w:pPr>
        <w:rPr>
          <w:rFonts w:ascii="Times New Roman" w:hAnsi="Times New Roman" w:cs="Times New Roman"/>
          <w:b/>
          <w:bCs/>
          <w:sz w:val="24"/>
          <w:szCs w:val="24"/>
        </w:rPr>
      </w:pPr>
      <w:bookmarkStart w:id="34" w:name="_Toc96561426"/>
      <w:r w:rsidRPr="00437500">
        <w:rPr>
          <w:rFonts w:ascii="Times New Roman" w:hAnsi="Times New Roman" w:cs="Times New Roman"/>
          <w:sz w:val="24"/>
          <w:szCs w:val="24"/>
        </w:rPr>
        <w:t>Descriptive analysis was conducted to present the prevalence of period poverty and RTI among the menstruating population. Chi-square tests and regression analysis were conducted to determine the relationship between period poverty and RTI and to explore other predictors of period poverty.</w:t>
      </w:r>
    </w:p>
    <w:p w14:paraId="758242BB" w14:textId="6F9852EF" w:rsidR="00DE032D" w:rsidRPr="00437500" w:rsidRDefault="00E1790A" w:rsidP="00701F63">
      <w:pPr>
        <w:pStyle w:val="Heading4"/>
      </w:pPr>
      <w:bookmarkStart w:id="35" w:name="_Toc181608090"/>
      <w:r>
        <w:t xml:space="preserve">3.9 </w:t>
      </w:r>
      <w:r w:rsidR="00DE032D" w:rsidRPr="00437500">
        <w:t>Ethical C</w:t>
      </w:r>
      <w:bookmarkEnd w:id="34"/>
      <w:r w:rsidR="00DE032D" w:rsidRPr="00437500">
        <w:t>onsideration</w:t>
      </w:r>
      <w:bookmarkEnd w:id="35"/>
    </w:p>
    <w:p w14:paraId="622363A6" w14:textId="535287EA" w:rsidR="00DE032D" w:rsidRPr="00437500" w:rsidRDefault="0039514E" w:rsidP="00894B4A">
      <w:pPr>
        <w:rPr>
          <w:rFonts w:ascii="Times New Roman" w:hAnsi="Times New Roman" w:cs="Times New Roman"/>
          <w:sz w:val="24"/>
          <w:szCs w:val="24"/>
        </w:rPr>
      </w:pPr>
      <w:r w:rsidRPr="00437500">
        <w:rPr>
          <w:rFonts w:ascii="Times New Roman" w:hAnsi="Times New Roman" w:cs="Times New Roman"/>
          <w:sz w:val="24"/>
          <w:szCs w:val="24"/>
        </w:rPr>
        <w:t>Ethical approval was obtained from the ethical review committee of the Bangladesh University of Health Sciences (BUHS). The study adhered to BUHS ethical guidelines. Informed consent was obtained from participants after explaining the study’s objectives, ensuring their autonomy, privacy, and confidentiality.</w:t>
      </w:r>
      <w:r w:rsidR="00DE032D" w:rsidRPr="00437500">
        <w:rPr>
          <w:rFonts w:ascii="Times New Roman" w:hAnsi="Times New Roman" w:cs="Times New Roman"/>
          <w:sz w:val="24"/>
          <w:szCs w:val="24"/>
        </w:rPr>
        <w:br w:type="page"/>
      </w:r>
    </w:p>
    <w:p w14:paraId="4EB0D92F" w14:textId="1C62A0B9" w:rsidR="007E3EE3" w:rsidRPr="00437500" w:rsidRDefault="007E3EE3" w:rsidP="00A24125">
      <w:pPr>
        <w:pStyle w:val="Heading1"/>
        <w:rPr>
          <w:b w:val="0"/>
        </w:rPr>
      </w:pPr>
      <w:bookmarkStart w:id="36" w:name="_Toc181608091"/>
      <w:r w:rsidRPr="00437500">
        <w:lastRenderedPageBreak/>
        <w:t>CHAPTER IV</w:t>
      </w:r>
      <w:bookmarkEnd w:id="36"/>
      <w:r w:rsidR="00A24125">
        <w:t xml:space="preserve"> </w:t>
      </w:r>
      <w:r w:rsidRPr="00437500">
        <w:t>RESULTS</w:t>
      </w:r>
    </w:p>
    <w:p w14:paraId="1B584AE1" w14:textId="277574ED" w:rsidR="00C91D96" w:rsidRDefault="00102404" w:rsidP="00894B4A">
      <w:pPr>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14:anchorId="601367B6" wp14:editId="7890631C">
                <wp:simplePos x="0" y="0"/>
                <wp:positionH relativeFrom="column">
                  <wp:posOffset>3276600</wp:posOffset>
                </wp:positionH>
                <wp:positionV relativeFrom="paragraph">
                  <wp:posOffset>2599055</wp:posOffset>
                </wp:positionV>
                <wp:extent cx="2609850" cy="635"/>
                <wp:effectExtent l="0" t="0" r="0" b="0"/>
                <wp:wrapSquare wrapText="bothSides"/>
                <wp:docPr id="8876068" name="Text Box 1"/>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0376E916" w14:textId="13096C26" w:rsidR="00102404" w:rsidRPr="00934AA7" w:rsidRDefault="00102404" w:rsidP="00102404">
                            <w:pPr>
                              <w:pStyle w:val="Caption"/>
                              <w:jc w:val="center"/>
                              <w:rPr>
                                <w:b w:val="0"/>
                                <w:bCs w:val="0"/>
                                <w:noProof/>
                              </w:rPr>
                            </w:pPr>
                            <w:bookmarkStart w:id="37" w:name="_Toc181631084"/>
                            <w:r w:rsidRPr="00934AA7">
                              <w:rPr>
                                <w:b w:val="0"/>
                                <w:bCs w:val="0"/>
                              </w:rPr>
                              <w:t xml:space="preserve">Figure </w:t>
                            </w:r>
                            <w:r w:rsidRPr="00934AA7">
                              <w:rPr>
                                <w:b w:val="0"/>
                                <w:bCs w:val="0"/>
                              </w:rPr>
                              <w:fldChar w:fldCharType="begin"/>
                            </w:r>
                            <w:r w:rsidRPr="00934AA7">
                              <w:rPr>
                                <w:b w:val="0"/>
                                <w:bCs w:val="0"/>
                              </w:rPr>
                              <w:instrText xml:space="preserve"> SEQ Figure \* ARABIC </w:instrText>
                            </w:r>
                            <w:r w:rsidRPr="00934AA7">
                              <w:rPr>
                                <w:b w:val="0"/>
                                <w:bCs w:val="0"/>
                              </w:rPr>
                              <w:fldChar w:fldCharType="separate"/>
                            </w:r>
                            <w:r w:rsidR="002A2352">
                              <w:rPr>
                                <w:b w:val="0"/>
                                <w:bCs w:val="0"/>
                                <w:noProof/>
                              </w:rPr>
                              <w:t>1</w:t>
                            </w:r>
                            <w:r w:rsidRPr="00934AA7">
                              <w:rPr>
                                <w:b w:val="0"/>
                                <w:bCs w:val="0"/>
                              </w:rPr>
                              <w:fldChar w:fldCharType="end"/>
                            </w:r>
                            <w:r w:rsidRPr="00934AA7">
                              <w:rPr>
                                <w:b w:val="0"/>
                                <w:bCs w:val="0"/>
                              </w:rPr>
                              <w:t xml:space="preserve"> Age of the respondents</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1367B6" id="_x0000_t202" coordsize="21600,21600" o:spt="202" path="m,l,21600r21600,l21600,xe">
                <v:stroke joinstyle="miter"/>
                <v:path gradientshapeok="t" o:connecttype="rect"/>
              </v:shapetype>
              <v:shape id="Text Box 1" o:spid="_x0000_s1026" type="#_x0000_t202" style="position:absolute;margin-left:258pt;margin-top:204.65pt;width:205.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PkGFQIAADgEAAAOAAAAZHJzL2Uyb0RvYy54bWysU8Fu2zAMvQ/YPwi6L04yNOi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lfTD/d3lB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" stroked="f">
                <v:textbox style="mso-fit-shape-to-text:t" inset="0,0,0,0">
                  <w:txbxContent>
                    <w:p w14:paraId="0376E916" w14:textId="13096C26" w:rsidR="00102404" w:rsidRPr="00934AA7" w:rsidRDefault="00102404" w:rsidP="00102404">
                      <w:pPr>
                        <w:pStyle w:val="Caption"/>
                        <w:jc w:val="center"/>
                        <w:rPr>
                          <w:b w:val="0"/>
                          <w:bCs w:val="0"/>
                          <w:noProof/>
                        </w:rPr>
                      </w:pPr>
                      <w:bookmarkStart w:id="38" w:name="_Toc181631084"/>
                      <w:r w:rsidRPr="00934AA7">
                        <w:rPr>
                          <w:b w:val="0"/>
                          <w:bCs w:val="0"/>
                        </w:rPr>
                        <w:t xml:space="preserve">Figure </w:t>
                      </w:r>
                      <w:r w:rsidRPr="00934AA7">
                        <w:rPr>
                          <w:b w:val="0"/>
                          <w:bCs w:val="0"/>
                        </w:rPr>
                        <w:fldChar w:fldCharType="begin"/>
                      </w:r>
                      <w:r w:rsidRPr="00934AA7">
                        <w:rPr>
                          <w:b w:val="0"/>
                          <w:bCs w:val="0"/>
                        </w:rPr>
                        <w:instrText xml:space="preserve"> SEQ Figure \* ARABIC </w:instrText>
                      </w:r>
                      <w:r w:rsidRPr="00934AA7">
                        <w:rPr>
                          <w:b w:val="0"/>
                          <w:bCs w:val="0"/>
                        </w:rPr>
                        <w:fldChar w:fldCharType="separate"/>
                      </w:r>
                      <w:r w:rsidR="002A2352">
                        <w:rPr>
                          <w:b w:val="0"/>
                          <w:bCs w:val="0"/>
                          <w:noProof/>
                        </w:rPr>
                        <w:t>1</w:t>
                      </w:r>
                      <w:r w:rsidRPr="00934AA7">
                        <w:rPr>
                          <w:b w:val="0"/>
                          <w:bCs w:val="0"/>
                        </w:rPr>
                        <w:fldChar w:fldCharType="end"/>
                      </w:r>
                      <w:r w:rsidRPr="00934AA7">
                        <w:rPr>
                          <w:b w:val="0"/>
                          <w:bCs w:val="0"/>
                        </w:rPr>
                        <w:t xml:space="preserve"> Age of the respondents</w:t>
                      </w:r>
                      <w:bookmarkEnd w:id="38"/>
                    </w:p>
                  </w:txbxContent>
                </v:textbox>
                <w10:wrap type="square"/>
              </v:shape>
            </w:pict>
          </mc:Fallback>
        </mc:AlternateContent>
      </w:r>
      <w:r w:rsidR="00883EA2">
        <w:rPr>
          <w:noProof/>
        </w:rPr>
        <w:drawing>
          <wp:anchor distT="0" distB="0" distL="114300" distR="114300" simplePos="0" relativeHeight="251655168" behindDoc="1" locked="0" layoutInCell="1" allowOverlap="1" wp14:anchorId="21A17D78" wp14:editId="26FDFAEF">
            <wp:simplePos x="0" y="0"/>
            <wp:positionH relativeFrom="column">
              <wp:posOffset>3276600</wp:posOffset>
            </wp:positionH>
            <wp:positionV relativeFrom="paragraph">
              <wp:posOffset>484505</wp:posOffset>
            </wp:positionV>
            <wp:extent cx="2609850" cy="2057400"/>
            <wp:effectExtent l="0" t="0" r="0" b="0"/>
            <wp:wrapSquare wrapText="bothSides"/>
            <wp:docPr id="1319446810" name="Chart 1">
              <a:extLst xmlns:a="http://schemas.openxmlformats.org/drawingml/2006/main">
                <a:ext uri="{FF2B5EF4-FFF2-40B4-BE49-F238E27FC236}">
                  <a16:creationId xmlns:a16="http://schemas.microsoft.com/office/drawing/2014/main" id="{3A6D8897-218C-8152-40BB-6F1B6690A0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C91D96" w:rsidRPr="00437500">
        <w:rPr>
          <w:rFonts w:ascii="Times New Roman" w:hAnsi="Times New Roman" w:cs="Times New Roman"/>
          <w:sz w:val="24"/>
          <w:szCs w:val="24"/>
        </w:rPr>
        <w:t>The study investigated the prevalence of reproductive tract infections (RTIs) and the impact of menstrual hygiene management (MHM) on women from lower-middle-class households in the Rampura, Banasree, and Khilgaon areas of Dhaka. Of the 288 surveyed women aged 15 to 49, a substantial proportion reported experiencing symptoms associated with RTIs, particularly among those who lacked access to hygienic menstrual products. The analysis revealed significant associations between socio-demographic factors, such as education and income level, and the likelihood of reporting RTI symptoms, underscoring the role of period poverty in shaping women’s reproductive health outcomes.</w:t>
      </w:r>
    </w:p>
    <w:p w14:paraId="34246794" w14:textId="38AA8296" w:rsidR="005D3706" w:rsidRDefault="005D3706" w:rsidP="00894B4A">
      <w:pPr>
        <w:rPr>
          <w:rFonts w:ascii="Times New Roman" w:hAnsi="Times New Roman" w:cs="Times New Roman"/>
          <w:sz w:val="24"/>
          <w:szCs w:val="24"/>
        </w:rPr>
      </w:pPr>
      <w:r>
        <w:rPr>
          <w:rFonts w:ascii="Times New Roman" w:hAnsi="Times New Roman" w:cs="Times New Roman"/>
          <w:sz w:val="24"/>
          <w:szCs w:val="24"/>
        </w:rPr>
        <w:t>Majority of the respondents were between 15 to 35 years of age i.e. the menstruating age.</w:t>
      </w:r>
    </w:p>
    <w:p w14:paraId="1DEB4D7A" w14:textId="31D0F003" w:rsidR="00E621EE" w:rsidRPr="00437500" w:rsidRDefault="00E621EE" w:rsidP="00894B4A">
      <w:pPr>
        <w:rPr>
          <w:rFonts w:ascii="Times New Roman" w:hAnsi="Times New Roman" w:cs="Times New Roman"/>
          <w:sz w:val="24"/>
          <w:szCs w:val="24"/>
        </w:rPr>
      </w:pPr>
    </w:p>
    <w:p w14:paraId="6B782809" w14:textId="54FF3AE0" w:rsidR="00194F3E" w:rsidRPr="00861B25" w:rsidRDefault="00194F3E" w:rsidP="00B1217E">
      <w:pPr>
        <w:pStyle w:val="Caption"/>
        <w:rPr>
          <w:b w:val="0"/>
          <w:bCs w:val="0"/>
        </w:rPr>
      </w:pPr>
      <w:bookmarkStart w:id="39" w:name="_Toc181616117"/>
      <w:r w:rsidRPr="00B1217E">
        <w:t xml:space="preserve">Table </w:t>
      </w:r>
      <w:fldSimple w:instr=" SEQ Table \* ARABIC ">
        <w:r w:rsidR="002A2352">
          <w:rPr>
            <w:noProof/>
          </w:rPr>
          <w:t>1</w:t>
        </w:r>
      </w:fldSimple>
      <w:r w:rsidRPr="00B1217E">
        <w:t xml:space="preserve"> </w:t>
      </w:r>
      <w:r w:rsidRPr="00861B25">
        <w:rPr>
          <w:b w:val="0"/>
          <w:bCs w:val="0"/>
        </w:rPr>
        <w:t>Distribution of respondents according to their age group and symptoms of reproductive tract infections</w:t>
      </w:r>
      <w:bookmarkEnd w:id="39"/>
      <w:r w:rsidRPr="00861B25">
        <w:rPr>
          <w:b w:val="0"/>
          <w:bCs w:val="0"/>
        </w:rPr>
        <w:t xml:space="preserve"> </w:t>
      </w:r>
    </w:p>
    <w:tbl>
      <w:tblPr>
        <w:tblStyle w:val="GridTable5Dark-Accent6"/>
        <w:tblW w:w="0" w:type="auto"/>
        <w:tblLook w:val="04A0" w:firstRow="1" w:lastRow="0" w:firstColumn="1" w:lastColumn="0" w:noHBand="0" w:noVBand="1"/>
      </w:tblPr>
      <w:tblGrid>
        <w:gridCol w:w="1711"/>
        <w:gridCol w:w="1782"/>
        <w:gridCol w:w="1782"/>
        <w:gridCol w:w="1969"/>
        <w:gridCol w:w="2673"/>
      </w:tblGrid>
      <w:tr w:rsidR="00883EA2" w:rsidRPr="00AD6A4F" w14:paraId="36796B47" w14:textId="77777777" w:rsidTr="003C2C9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022FDBC1"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010E3171"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2673" w:type="dxa"/>
          </w:tcPr>
          <w:p w14:paraId="188B639E"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883EA2" w:rsidRPr="00AD6A4F" w14:paraId="6D4787A6" w14:textId="77777777" w:rsidTr="003C2C9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B15430F" w14:textId="77777777" w:rsidR="00710080" w:rsidRPr="00AD6A4F" w:rsidRDefault="00710080" w:rsidP="00894B4A">
            <w:pPr>
              <w:rPr>
                <w:rFonts w:ascii="Times New Roman" w:hAnsi="Times New Roman" w:cs="Times New Roman"/>
                <w:sz w:val="20"/>
                <w:szCs w:val="20"/>
              </w:rPr>
            </w:pPr>
          </w:p>
        </w:tc>
        <w:tc>
          <w:tcPr>
            <w:tcW w:w="0" w:type="auto"/>
          </w:tcPr>
          <w:p w14:paraId="29BA98AD" w14:textId="77777777" w:rsidR="00710080" w:rsidRPr="00A62256" w:rsidRDefault="0071008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Yes</w:t>
            </w:r>
          </w:p>
          <w:p w14:paraId="767FF2FF" w14:textId="77777777" w:rsidR="00710080" w:rsidRPr="00A62256" w:rsidRDefault="0071008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259A0BC9" w14:textId="77777777" w:rsidR="00710080" w:rsidRPr="00A62256" w:rsidRDefault="0071008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No</w:t>
            </w:r>
          </w:p>
          <w:p w14:paraId="21C2EE45" w14:textId="77777777" w:rsidR="00710080" w:rsidRPr="00A62256" w:rsidRDefault="0071008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4E3B9526" w14:textId="77777777" w:rsidR="00710080" w:rsidRPr="00A62256" w:rsidRDefault="0071008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Total</w:t>
            </w:r>
          </w:p>
          <w:p w14:paraId="5ED5A29A" w14:textId="77777777" w:rsidR="00710080" w:rsidRPr="00A62256" w:rsidRDefault="0071008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2673" w:type="dxa"/>
            <w:vMerge w:val="restart"/>
            <w:vAlign w:val="center"/>
          </w:tcPr>
          <w:p w14:paraId="44CBD8F1" w14:textId="77777777" w:rsidR="00710080" w:rsidRPr="00AD6A4F" w:rsidRDefault="00710080" w:rsidP="000D6E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19.504</w:t>
            </w:r>
          </w:p>
          <w:p w14:paraId="5B4E7E13" w14:textId="77777777" w:rsidR="00710080" w:rsidRPr="00AD6A4F" w:rsidRDefault="00710080" w:rsidP="000D6E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&lt;0.001</w:t>
            </w:r>
          </w:p>
        </w:tc>
      </w:tr>
      <w:tr w:rsidR="00883EA2" w:rsidRPr="00AD6A4F" w14:paraId="31F32300" w14:textId="77777777" w:rsidTr="003C2C90">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6C2BE8F5"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15-25 years</w:t>
            </w:r>
          </w:p>
        </w:tc>
        <w:tc>
          <w:tcPr>
            <w:tcW w:w="0" w:type="auto"/>
          </w:tcPr>
          <w:p w14:paraId="6B94F05E" w14:textId="77777777" w:rsidR="00710080" w:rsidRPr="00AD6A4F" w:rsidRDefault="00710080"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54 (52.9)</w:t>
            </w:r>
          </w:p>
        </w:tc>
        <w:tc>
          <w:tcPr>
            <w:tcW w:w="0" w:type="auto"/>
          </w:tcPr>
          <w:p w14:paraId="4BD63F9B" w14:textId="77777777" w:rsidR="00710080" w:rsidRPr="00AD6A4F" w:rsidRDefault="00710080"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55 (29.6)</w:t>
            </w:r>
          </w:p>
        </w:tc>
        <w:tc>
          <w:tcPr>
            <w:tcW w:w="0" w:type="auto"/>
          </w:tcPr>
          <w:p w14:paraId="75530814" w14:textId="77777777" w:rsidR="00710080" w:rsidRPr="00AD6A4F" w:rsidRDefault="00710080"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109 (37.8)</w:t>
            </w:r>
          </w:p>
        </w:tc>
        <w:tc>
          <w:tcPr>
            <w:tcW w:w="2673" w:type="dxa"/>
            <w:vMerge/>
          </w:tcPr>
          <w:p w14:paraId="0D69E141" w14:textId="77777777" w:rsidR="00710080" w:rsidRPr="00AD6A4F" w:rsidRDefault="00710080"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3EA2" w:rsidRPr="00AD6A4F" w14:paraId="3FFC0181" w14:textId="77777777" w:rsidTr="003C2C9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7928D2B"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26-35 years</w:t>
            </w:r>
          </w:p>
        </w:tc>
        <w:tc>
          <w:tcPr>
            <w:tcW w:w="0" w:type="auto"/>
          </w:tcPr>
          <w:p w14:paraId="2C3E801E" w14:textId="77777777" w:rsidR="00710080" w:rsidRPr="00AD6A4F" w:rsidRDefault="0071008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29 (28.4)</w:t>
            </w:r>
          </w:p>
        </w:tc>
        <w:tc>
          <w:tcPr>
            <w:tcW w:w="0" w:type="auto"/>
          </w:tcPr>
          <w:p w14:paraId="74C5BC09" w14:textId="77777777" w:rsidR="00710080" w:rsidRPr="00AD6A4F" w:rsidRDefault="0071008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81 (43.5)</w:t>
            </w:r>
          </w:p>
        </w:tc>
        <w:tc>
          <w:tcPr>
            <w:tcW w:w="0" w:type="auto"/>
          </w:tcPr>
          <w:p w14:paraId="60CBADDD" w14:textId="77777777" w:rsidR="00710080" w:rsidRPr="00AD6A4F" w:rsidRDefault="0071008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110 (38.2)</w:t>
            </w:r>
          </w:p>
        </w:tc>
        <w:tc>
          <w:tcPr>
            <w:tcW w:w="2673" w:type="dxa"/>
            <w:vMerge/>
          </w:tcPr>
          <w:p w14:paraId="00D9D639" w14:textId="77777777" w:rsidR="00710080" w:rsidRPr="00AD6A4F" w:rsidRDefault="0071008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83EA2" w:rsidRPr="00AD6A4F" w14:paraId="39A4BB21" w14:textId="77777777" w:rsidTr="003C2C90">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41D27F91"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36-45 years</w:t>
            </w:r>
          </w:p>
        </w:tc>
        <w:tc>
          <w:tcPr>
            <w:tcW w:w="0" w:type="auto"/>
          </w:tcPr>
          <w:p w14:paraId="4374AA7A" w14:textId="77777777" w:rsidR="00710080" w:rsidRPr="00AD6A4F" w:rsidRDefault="00710080"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16 (15.7)</w:t>
            </w:r>
          </w:p>
        </w:tc>
        <w:tc>
          <w:tcPr>
            <w:tcW w:w="0" w:type="auto"/>
          </w:tcPr>
          <w:p w14:paraId="6DBCEB20" w14:textId="77777777" w:rsidR="00710080" w:rsidRPr="00AD6A4F" w:rsidRDefault="00710080"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49 (26.3)</w:t>
            </w:r>
          </w:p>
        </w:tc>
        <w:tc>
          <w:tcPr>
            <w:tcW w:w="0" w:type="auto"/>
          </w:tcPr>
          <w:p w14:paraId="03951E8B" w14:textId="77777777" w:rsidR="00710080" w:rsidRPr="00AD6A4F" w:rsidRDefault="00710080"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65 (22.6)</w:t>
            </w:r>
          </w:p>
        </w:tc>
        <w:tc>
          <w:tcPr>
            <w:tcW w:w="2673" w:type="dxa"/>
            <w:vMerge/>
          </w:tcPr>
          <w:p w14:paraId="0AC16DFA" w14:textId="77777777" w:rsidR="00710080" w:rsidRPr="00AD6A4F" w:rsidRDefault="00710080"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83EA2" w:rsidRPr="00AD6A4F" w14:paraId="388473B9" w14:textId="77777777" w:rsidTr="003C2C9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7FABBA60"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45 years or above</w:t>
            </w:r>
          </w:p>
        </w:tc>
        <w:tc>
          <w:tcPr>
            <w:tcW w:w="0" w:type="auto"/>
          </w:tcPr>
          <w:p w14:paraId="7A19E976" w14:textId="77777777" w:rsidR="00710080" w:rsidRPr="00AD6A4F" w:rsidRDefault="0071008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 (2.9)</w:t>
            </w:r>
          </w:p>
        </w:tc>
        <w:tc>
          <w:tcPr>
            <w:tcW w:w="0" w:type="auto"/>
          </w:tcPr>
          <w:p w14:paraId="4F1E45FB" w14:textId="77777777" w:rsidR="00710080" w:rsidRPr="00AD6A4F" w:rsidRDefault="0071008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(0.5)</w:t>
            </w:r>
          </w:p>
        </w:tc>
        <w:tc>
          <w:tcPr>
            <w:tcW w:w="0" w:type="auto"/>
          </w:tcPr>
          <w:p w14:paraId="576FA099" w14:textId="77777777" w:rsidR="00710080" w:rsidRPr="00AD6A4F" w:rsidRDefault="0071008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 (1.4)</w:t>
            </w:r>
          </w:p>
        </w:tc>
        <w:tc>
          <w:tcPr>
            <w:tcW w:w="2673" w:type="dxa"/>
            <w:vMerge/>
          </w:tcPr>
          <w:p w14:paraId="7070F56E" w14:textId="77777777" w:rsidR="00710080" w:rsidRPr="00AD6A4F" w:rsidRDefault="0071008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3B1E1BA4" w14:textId="77777777" w:rsidR="00710080" w:rsidRPr="00437500" w:rsidRDefault="00710080" w:rsidP="00894B4A">
      <w:pPr>
        <w:rPr>
          <w:rFonts w:ascii="Times New Roman" w:hAnsi="Times New Roman" w:cs="Times New Roman"/>
          <w:sz w:val="24"/>
          <w:szCs w:val="24"/>
        </w:rPr>
      </w:pPr>
    </w:p>
    <w:p w14:paraId="0D17298A" w14:textId="77777777"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From Table 1, the age group 15-25 years had the highest percentage of respondents reporting symptoms of RTIs (52.9%), with a significant P-value of &lt;0.001. In contrast, only 2.9% of respondents aged 45 and above reported symptoms.</w:t>
      </w:r>
    </w:p>
    <w:p w14:paraId="0F6CF3BC" w14:textId="73382F39" w:rsidR="00351F2D" w:rsidRPr="00351F2D" w:rsidRDefault="00351F2D" w:rsidP="00351F2D">
      <w:pPr>
        <w:pStyle w:val="Caption"/>
      </w:pPr>
      <w:bookmarkStart w:id="40" w:name="_Toc181616118"/>
      <w:r>
        <w:t xml:space="preserve">Table </w:t>
      </w:r>
      <w:fldSimple w:instr=" SEQ Table \* ARABIC ">
        <w:r w:rsidR="002A2352">
          <w:rPr>
            <w:noProof/>
          </w:rPr>
          <w:t>2</w:t>
        </w:r>
      </w:fldSimple>
      <w:r>
        <w:t xml:space="preserve"> </w:t>
      </w:r>
      <w:r w:rsidRPr="00437F67">
        <w:t>Distribution of respondents according to their religion and symptoms of reproductive tract infections</w:t>
      </w:r>
      <w:bookmarkEnd w:id="40"/>
    </w:p>
    <w:tbl>
      <w:tblPr>
        <w:tblStyle w:val="GridTable5Dark-Accent6"/>
        <w:tblW w:w="0" w:type="auto"/>
        <w:tblLook w:val="04A0" w:firstRow="1" w:lastRow="0" w:firstColumn="1" w:lastColumn="0" w:noHBand="0" w:noVBand="1"/>
      </w:tblPr>
      <w:tblGrid>
        <w:gridCol w:w="1039"/>
        <w:gridCol w:w="1723"/>
        <w:gridCol w:w="1905"/>
        <w:gridCol w:w="1905"/>
        <w:gridCol w:w="2561"/>
      </w:tblGrid>
      <w:tr w:rsidR="00710080" w:rsidRPr="00AD6A4F" w14:paraId="5358B7EC" w14:textId="77777777" w:rsidTr="0002015B">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4FE70E98"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6E27AE10"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034D9BA5"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7B4089" w:rsidRPr="00AD6A4F" w14:paraId="68734FCA" w14:textId="77777777" w:rsidTr="007B408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0D94AE4F" w14:textId="77777777" w:rsidR="007B4089" w:rsidRPr="00AD6A4F" w:rsidRDefault="007B4089" w:rsidP="00894B4A">
            <w:pPr>
              <w:rPr>
                <w:rFonts w:ascii="Times New Roman" w:hAnsi="Times New Roman" w:cs="Times New Roman"/>
                <w:sz w:val="20"/>
                <w:szCs w:val="20"/>
              </w:rPr>
            </w:pPr>
          </w:p>
        </w:tc>
        <w:tc>
          <w:tcPr>
            <w:tcW w:w="0" w:type="auto"/>
          </w:tcPr>
          <w:p w14:paraId="1BEFC174"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Yes</w:t>
            </w:r>
          </w:p>
          <w:p w14:paraId="57DD2DD2"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5B33B159"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No</w:t>
            </w:r>
          </w:p>
          <w:p w14:paraId="692777ED"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2A309BB6"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Total</w:t>
            </w:r>
          </w:p>
          <w:p w14:paraId="25D25C14"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vMerge w:val="restart"/>
            <w:vAlign w:val="center"/>
          </w:tcPr>
          <w:p w14:paraId="3EFDE42C" w14:textId="77777777" w:rsidR="007B4089" w:rsidRPr="00AD6A4F" w:rsidRDefault="007B4089" w:rsidP="007B40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4.067</w:t>
            </w:r>
          </w:p>
          <w:p w14:paraId="12231F45" w14:textId="2D2736FD" w:rsidR="007B4089" w:rsidRPr="00AD6A4F" w:rsidRDefault="007B4089" w:rsidP="007B40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 0.131</w:t>
            </w:r>
          </w:p>
        </w:tc>
      </w:tr>
      <w:tr w:rsidR="007B4089" w:rsidRPr="00AD6A4F" w14:paraId="5B4252E8" w14:textId="77777777" w:rsidTr="0002015B">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2AC8DB4A"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Christian</w:t>
            </w:r>
          </w:p>
        </w:tc>
        <w:tc>
          <w:tcPr>
            <w:tcW w:w="0" w:type="auto"/>
          </w:tcPr>
          <w:p w14:paraId="769176BA"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(1.0)</w:t>
            </w:r>
          </w:p>
        </w:tc>
        <w:tc>
          <w:tcPr>
            <w:tcW w:w="0" w:type="auto"/>
          </w:tcPr>
          <w:p w14:paraId="4584BD66"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(0.5)</w:t>
            </w:r>
          </w:p>
        </w:tc>
        <w:tc>
          <w:tcPr>
            <w:tcW w:w="0" w:type="auto"/>
          </w:tcPr>
          <w:p w14:paraId="1062C767"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 (0.7)</w:t>
            </w:r>
          </w:p>
        </w:tc>
        <w:tc>
          <w:tcPr>
            <w:tcW w:w="0" w:type="auto"/>
            <w:vMerge/>
          </w:tcPr>
          <w:p w14:paraId="6448E33C" w14:textId="09EB7C13"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7B4089" w:rsidRPr="00AD6A4F" w14:paraId="1B7EEEF8" w14:textId="77777777" w:rsidTr="0002015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1A736D85"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Hindu</w:t>
            </w:r>
          </w:p>
        </w:tc>
        <w:tc>
          <w:tcPr>
            <w:tcW w:w="0" w:type="auto"/>
          </w:tcPr>
          <w:p w14:paraId="593D359F"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 (2.9)</w:t>
            </w:r>
          </w:p>
        </w:tc>
        <w:tc>
          <w:tcPr>
            <w:tcW w:w="0" w:type="auto"/>
          </w:tcPr>
          <w:p w14:paraId="1C3EF858"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17 (9.1)</w:t>
            </w:r>
          </w:p>
        </w:tc>
        <w:tc>
          <w:tcPr>
            <w:tcW w:w="0" w:type="auto"/>
          </w:tcPr>
          <w:p w14:paraId="36CA0ACE"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20 (6.9)</w:t>
            </w:r>
          </w:p>
        </w:tc>
        <w:tc>
          <w:tcPr>
            <w:tcW w:w="0" w:type="auto"/>
            <w:vMerge/>
          </w:tcPr>
          <w:p w14:paraId="000D5B94"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7B4089" w:rsidRPr="00AD6A4F" w14:paraId="4731D93D" w14:textId="77777777" w:rsidTr="0002015B">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6FA26E65"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Muslim</w:t>
            </w:r>
          </w:p>
        </w:tc>
        <w:tc>
          <w:tcPr>
            <w:tcW w:w="0" w:type="auto"/>
          </w:tcPr>
          <w:p w14:paraId="4571F90D"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98 (96.1)</w:t>
            </w:r>
          </w:p>
        </w:tc>
        <w:tc>
          <w:tcPr>
            <w:tcW w:w="0" w:type="auto"/>
          </w:tcPr>
          <w:p w14:paraId="406C31FA"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168 (90.3)</w:t>
            </w:r>
          </w:p>
        </w:tc>
        <w:tc>
          <w:tcPr>
            <w:tcW w:w="0" w:type="auto"/>
          </w:tcPr>
          <w:p w14:paraId="11C61DE3"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266 (92.4)</w:t>
            </w:r>
          </w:p>
        </w:tc>
        <w:tc>
          <w:tcPr>
            <w:tcW w:w="0" w:type="auto"/>
            <w:vMerge/>
          </w:tcPr>
          <w:p w14:paraId="78754DAD"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0F0D8DA0" w14:textId="77777777" w:rsidR="00710080" w:rsidRPr="00437500" w:rsidRDefault="00710080" w:rsidP="00894B4A">
      <w:pPr>
        <w:rPr>
          <w:rFonts w:ascii="Times New Roman" w:hAnsi="Times New Roman" w:cs="Times New Roman"/>
          <w:sz w:val="24"/>
          <w:szCs w:val="24"/>
        </w:rPr>
      </w:pPr>
    </w:p>
    <w:p w14:paraId="15FEEB2D" w14:textId="77777777" w:rsidR="0071008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Table 2 shows, a striking 96.1% of Muslim respondents reported symptoms, whereas only 1.0% of Christians did, with a P-value of 0.131 indicating no statistical significance.</w:t>
      </w:r>
    </w:p>
    <w:p w14:paraId="21909679" w14:textId="77BE9890" w:rsidR="00231E6E" w:rsidRPr="00B17273" w:rsidRDefault="00B17273" w:rsidP="00231E6E">
      <w:pPr>
        <w:keepNext/>
        <w:rPr>
          <w:rFonts w:ascii="Times New Roman" w:hAnsi="Times New Roman" w:cs="Times New Roman"/>
        </w:rPr>
      </w:pPr>
      <w:r w:rsidRPr="00B17273">
        <w:rPr>
          <w:rFonts w:ascii="Times New Roman" w:hAnsi="Times New Roman" w:cs="Times New Roman"/>
          <w:noProof/>
        </w:rPr>
        <w:lastRenderedPageBreak/>
        <mc:AlternateContent>
          <mc:Choice Requires="wpg">
            <w:drawing>
              <wp:anchor distT="0" distB="0" distL="114300" distR="114300" simplePos="0" relativeHeight="251656192" behindDoc="0" locked="0" layoutInCell="1" allowOverlap="1" wp14:anchorId="65EFC698" wp14:editId="56372387">
                <wp:simplePos x="0" y="0"/>
                <wp:positionH relativeFrom="column">
                  <wp:posOffset>3257550</wp:posOffset>
                </wp:positionH>
                <wp:positionV relativeFrom="paragraph">
                  <wp:posOffset>-161925</wp:posOffset>
                </wp:positionV>
                <wp:extent cx="2670175" cy="2066925"/>
                <wp:effectExtent l="0" t="0" r="0" b="9525"/>
                <wp:wrapSquare wrapText="bothSides"/>
                <wp:docPr id="1233289840" name="Group 2"/>
                <wp:cNvGraphicFramePr/>
                <a:graphic xmlns:a="http://schemas.openxmlformats.org/drawingml/2006/main">
                  <a:graphicData uri="http://schemas.microsoft.com/office/word/2010/wordprocessingGroup">
                    <wpg:wgp>
                      <wpg:cNvGrpSpPr/>
                      <wpg:grpSpPr>
                        <a:xfrm>
                          <a:off x="0" y="0"/>
                          <a:ext cx="2670175" cy="2066925"/>
                          <a:chOff x="0" y="0"/>
                          <a:chExt cx="2441575" cy="2066925"/>
                        </a:xfrm>
                      </wpg:grpSpPr>
                      <pic:pic xmlns:pic="http://schemas.openxmlformats.org/drawingml/2006/picture">
                        <pic:nvPicPr>
                          <pic:cNvPr id="1290192957" name="Picture 1"/>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1575" cy="1866900"/>
                          </a:xfrm>
                          <a:prstGeom prst="rect">
                            <a:avLst/>
                          </a:prstGeom>
                          <a:noFill/>
                          <a:ln>
                            <a:noFill/>
                          </a:ln>
                        </pic:spPr>
                      </pic:pic>
                      <wps:wsp>
                        <wps:cNvPr id="411721073" name="Text Box 1"/>
                        <wps:cNvSpPr txBox="1"/>
                        <wps:spPr>
                          <a:xfrm>
                            <a:off x="0" y="1828800"/>
                            <a:ext cx="2441575" cy="238125"/>
                          </a:xfrm>
                          <a:prstGeom prst="rect">
                            <a:avLst/>
                          </a:prstGeom>
                          <a:solidFill>
                            <a:prstClr val="white"/>
                          </a:solidFill>
                          <a:ln>
                            <a:noFill/>
                          </a:ln>
                        </wps:spPr>
                        <wps:txbx>
                          <w:txbxContent>
                            <w:p w14:paraId="7952A483" w14:textId="47E20FA5" w:rsidR="00B17273" w:rsidRPr="00B17273" w:rsidRDefault="00B17273" w:rsidP="00C61A8D">
                              <w:pPr>
                                <w:pStyle w:val="Caption"/>
                                <w:jc w:val="center"/>
                                <w:rPr>
                                  <w:b w:val="0"/>
                                  <w:bCs w:val="0"/>
                                  <w:noProof/>
                                  <w:sz w:val="24"/>
                                  <w:szCs w:val="24"/>
                                </w:rPr>
                              </w:pPr>
                              <w:bookmarkStart w:id="41" w:name="_Toc181631085"/>
                              <w:r w:rsidRPr="00B17273">
                                <w:rPr>
                                  <w:b w:val="0"/>
                                  <w:bCs w:val="0"/>
                                </w:rPr>
                                <w:t xml:space="preserve">Figure </w:t>
                              </w:r>
                              <w:r w:rsidRPr="00B17273">
                                <w:rPr>
                                  <w:b w:val="0"/>
                                  <w:bCs w:val="0"/>
                                </w:rPr>
                                <w:fldChar w:fldCharType="begin"/>
                              </w:r>
                              <w:r w:rsidRPr="00B17273">
                                <w:rPr>
                                  <w:b w:val="0"/>
                                  <w:bCs w:val="0"/>
                                </w:rPr>
                                <w:instrText xml:space="preserve"> SEQ Figure \* ARABIC </w:instrText>
                              </w:r>
                              <w:r w:rsidRPr="00B17273">
                                <w:rPr>
                                  <w:b w:val="0"/>
                                  <w:bCs w:val="0"/>
                                </w:rPr>
                                <w:fldChar w:fldCharType="separate"/>
                              </w:r>
                              <w:r w:rsidR="002A2352">
                                <w:rPr>
                                  <w:b w:val="0"/>
                                  <w:bCs w:val="0"/>
                                  <w:noProof/>
                                </w:rPr>
                                <w:t>2</w:t>
                              </w:r>
                              <w:r w:rsidRPr="00B17273">
                                <w:rPr>
                                  <w:b w:val="0"/>
                                  <w:bCs w:val="0"/>
                                </w:rPr>
                                <w:fldChar w:fldCharType="end"/>
                              </w:r>
                              <w:r w:rsidRPr="00B17273">
                                <w:rPr>
                                  <w:b w:val="0"/>
                                  <w:bCs w:val="0"/>
                                </w:rPr>
                                <w:t xml:space="preserve"> Respondents' educational status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EFC698" id="Group 2" o:spid="_x0000_s1027" style="position:absolute;margin-left:256.5pt;margin-top:-12.75pt;width:210.25pt;height:162.75pt;z-index:251656192;mso-width-relative:margin;mso-height-relative:margin" coordsize="24415,20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24415;height:18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">
                  <v:imagedata r:id="rId14" o:title=""/>
                </v:shape>
                <v:shape id="_x0000_s1029" type="#_x0000_t202" style="position:absolute;top:18288;width:2441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" stroked="f">
                  <v:textbox inset="0,0,0,0">
                    <w:txbxContent>
                      <w:p w14:paraId="7952A483" w14:textId="47E20FA5" w:rsidR="00B17273" w:rsidRPr="00B17273" w:rsidRDefault="00B17273" w:rsidP="00C61A8D">
                        <w:pPr>
                          <w:pStyle w:val="Caption"/>
                          <w:jc w:val="center"/>
                          <w:rPr>
                            <w:b w:val="0"/>
                            <w:bCs w:val="0"/>
                            <w:noProof/>
                            <w:sz w:val="24"/>
                            <w:szCs w:val="24"/>
                          </w:rPr>
                        </w:pPr>
                        <w:bookmarkStart w:id="42" w:name="_Toc181631085"/>
                        <w:r w:rsidRPr="00B17273">
                          <w:rPr>
                            <w:b w:val="0"/>
                            <w:bCs w:val="0"/>
                          </w:rPr>
                          <w:t xml:space="preserve">Figure </w:t>
                        </w:r>
                        <w:r w:rsidRPr="00B17273">
                          <w:rPr>
                            <w:b w:val="0"/>
                            <w:bCs w:val="0"/>
                          </w:rPr>
                          <w:fldChar w:fldCharType="begin"/>
                        </w:r>
                        <w:r w:rsidRPr="00B17273">
                          <w:rPr>
                            <w:b w:val="0"/>
                            <w:bCs w:val="0"/>
                          </w:rPr>
                          <w:instrText xml:space="preserve"> SEQ Figure \* ARABIC </w:instrText>
                        </w:r>
                        <w:r w:rsidRPr="00B17273">
                          <w:rPr>
                            <w:b w:val="0"/>
                            <w:bCs w:val="0"/>
                          </w:rPr>
                          <w:fldChar w:fldCharType="separate"/>
                        </w:r>
                        <w:r w:rsidR="002A2352">
                          <w:rPr>
                            <w:b w:val="0"/>
                            <w:bCs w:val="0"/>
                            <w:noProof/>
                          </w:rPr>
                          <w:t>2</w:t>
                        </w:r>
                        <w:r w:rsidRPr="00B17273">
                          <w:rPr>
                            <w:b w:val="0"/>
                            <w:bCs w:val="0"/>
                          </w:rPr>
                          <w:fldChar w:fldCharType="end"/>
                        </w:r>
                        <w:r w:rsidRPr="00B17273">
                          <w:rPr>
                            <w:b w:val="0"/>
                            <w:bCs w:val="0"/>
                          </w:rPr>
                          <w:t xml:space="preserve"> Respondents' educational status</w:t>
                        </w:r>
                        <w:bookmarkEnd w:id="42"/>
                      </w:p>
                    </w:txbxContent>
                  </v:textbox>
                </v:shape>
                <w10:wrap type="square"/>
              </v:group>
            </w:pict>
          </mc:Fallback>
        </mc:AlternateContent>
      </w:r>
      <w:r w:rsidR="00231E6E" w:rsidRPr="00B17273">
        <w:rPr>
          <w:rFonts w:ascii="Times New Roman" w:hAnsi="Times New Roman" w:cs="Times New Roman"/>
        </w:rPr>
        <w:t>This chart shows the educational levels within a group. The majority, 120 people, have completed college or higher, followed by 72 with secondary education and 61 with primary education. Meanwhile, 30 individuals are illiterate, and 5 have only basic literacy skills without formal schooling.</w:t>
      </w:r>
      <w:r w:rsidR="00B96774" w:rsidRPr="00B17273">
        <w:rPr>
          <w:rFonts w:ascii="Times New Roman" w:hAnsi="Times New Roman" w:cs="Times New Roman"/>
          <w:sz w:val="24"/>
          <w:szCs w:val="24"/>
        </w:rPr>
        <w:t xml:space="preserve"> </w:t>
      </w:r>
    </w:p>
    <w:p w14:paraId="5C08C484" w14:textId="325A04AF" w:rsidR="000F6358" w:rsidRPr="00437500" w:rsidRDefault="000F6358" w:rsidP="00894B4A">
      <w:pPr>
        <w:rPr>
          <w:rFonts w:ascii="Times New Roman" w:hAnsi="Times New Roman" w:cs="Times New Roman"/>
          <w:sz w:val="24"/>
          <w:szCs w:val="24"/>
        </w:rPr>
      </w:pPr>
    </w:p>
    <w:p w14:paraId="17125E4C" w14:textId="77777777" w:rsidR="00B17273" w:rsidRDefault="00B17273" w:rsidP="00351F2D">
      <w:pPr>
        <w:pStyle w:val="Caption"/>
      </w:pPr>
      <w:bookmarkStart w:id="43" w:name="_Toc181616119"/>
    </w:p>
    <w:p w14:paraId="55E3DCF7" w14:textId="77777777" w:rsidR="00B17273" w:rsidRDefault="00B17273" w:rsidP="00351F2D">
      <w:pPr>
        <w:pStyle w:val="Caption"/>
      </w:pPr>
    </w:p>
    <w:p w14:paraId="20E4891F" w14:textId="03336742" w:rsidR="00710080" w:rsidRPr="00437500" w:rsidRDefault="00351F2D" w:rsidP="00351F2D">
      <w:pPr>
        <w:pStyle w:val="Caption"/>
      </w:pPr>
      <w:r>
        <w:t xml:space="preserve">Table </w:t>
      </w:r>
      <w:fldSimple w:instr=" SEQ Table \* ARABIC ">
        <w:r w:rsidR="002A2352">
          <w:rPr>
            <w:noProof/>
          </w:rPr>
          <w:t>3</w:t>
        </w:r>
      </w:fldSimple>
      <w:r>
        <w:t xml:space="preserve"> </w:t>
      </w:r>
      <w:r w:rsidRPr="00937698">
        <w:t>Distribution of respondents according to their education and symptoms of reproductive tract infections</w:t>
      </w:r>
      <w:bookmarkEnd w:id="43"/>
    </w:p>
    <w:tbl>
      <w:tblPr>
        <w:tblStyle w:val="GridTable5Dark-Accent6"/>
        <w:tblW w:w="0" w:type="auto"/>
        <w:tblLook w:val="04A0" w:firstRow="1" w:lastRow="0" w:firstColumn="1" w:lastColumn="0" w:noHBand="0" w:noVBand="1"/>
      </w:tblPr>
      <w:tblGrid>
        <w:gridCol w:w="1528"/>
        <w:gridCol w:w="1782"/>
        <w:gridCol w:w="1782"/>
        <w:gridCol w:w="1969"/>
        <w:gridCol w:w="2561"/>
      </w:tblGrid>
      <w:tr w:rsidR="00B17273" w:rsidRPr="00AD6A4F" w14:paraId="4DA6D6DA" w14:textId="77777777" w:rsidTr="0002015B">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7A6D2920"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48CF99AD"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5F474ECC"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B17273" w:rsidRPr="00AD6A4F" w14:paraId="2431D7B5" w14:textId="77777777" w:rsidTr="007B408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148D54DF" w14:textId="77777777" w:rsidR="007B4089" w:rsidRPr="00AD6A4F" w:rsidRDefault="007B4089" w:rsidP="00894B4A">
            <w:pPr>
              <w:rPr>
                <w:rFonts w:ascii="Times New Roman" w:hAnsi="Times New Roman" w:cs="Times New Roman"/>
                <w:sz w:val="20"/>
                <w:szCs w:val="20"/>
              </w:rPr>
            </w:pPr>
          </w:p>
        </w:tc>
        <w:tc>
          <w:tcPr>
            <w:tcW w:w="0" w:type="auto"/>
          </w:tcPr>
          <w:p w14:paraId="0CFDA32A"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Yes</w:t>
            </w:r>
          </w:p>
          <w:p w14:paraId="796945EA"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56AC2309"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No</w:t>
            </w:r>
          </w:p>
          <w:p w14:paraId="24C8E205"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499393D0"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Total</w:t>
            </w:r>
          </w:p>
          <w:p w14:paraId="3D9A5CAB"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vMerge w:val="restart"/>
            <w:vAlign w:val="center"/>
          </w:tcPr>
          <w:p w14:paraId="35CCA576" w14:textId="77777777" w:rsidR="007B4089" w:rsidRPr="00AD6A4F" w:rsidRDefault="007B4089" w:rsidP="007B40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19.335</w:t>
            </w:r>
          </w:p>
          <w:p w14:paraId="65E1D83F" w14:textId="06F46627" w:rsidR="007B4089" w:rsidRPr="00AD6A4F" w:rsidRDefault="007B4089" w:rsidP="007B40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&lt;0.001</w:t>
            </w:r>
          </w:p>
        </w:tc>
      </w:tr>
      <w:tr w:rsidR="00B17273" w:rsidRPr="00AD6A4F" w14:paraId="6D41AF21" w14:textId="77777777" w:rsidTr="0002015B">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272D0708"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Cannot read</w:t>
            </w:r>
          </w:p>
        </w:tc>
        <w:tc>
          <w:tcPr>
            <w:tcW w:w="0" w:type="auto"/>
          </w:tcPr>
          <w:p w14:paraId="0573944D"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9 (8.8)</w:t>
            </w:r>
          </w:p>
        </w:tc>
        <w:tc>
          <w:tcPr>
            <w:tcW w:w="0" w:type="auto"/>
          </w:tcPr>
          <w:p w14:paraId="3E0D1202"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21 (11.3)</w:t>
            </w:r>
          </w:p>
        </w:tc>
        <w:tc>
          <w:tcPr>
            <w:tcW w:w="0" w:type="auto"/>
          </w:tcPr>
          <w:p w14:paraId="1678ADDF"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30 (10.4)</w:t>
            </w:r>
          </w:p>
        </w:tc>
        <w:tc>
          <w:tcPr>
            <w:tcW w:w="0" w:type="auto"/>
            <w:vMerge/>
          </w:tcPr>
          <w:p w14:paraId="243A57A9" w14:textId="63F9588F"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17273" w:rsidRPr="00AD6A4F" w14:paraId="74228D82" w14:textId="77777777" w:rsidTr="0002015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0BE882CC"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College</w:t>
            </w:r>
          </w:p>
        </w:tc>
        <w:tc>
          <w:tcPr>
            <w:tcW w:w="0" w:type="auto"/>
          </w:tcPr>
          <w:p w14:paraId="71EE7EAF"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41 (40.2)</w:t>
            </w:r>
          </w:p>
        </w:tc>
        <w:tc>
          <w:tcPr>
            <w:tcW w:w="0" w:type="auto"/>
          </w:tcPr>
          <w:p w14:paraId="657EF0B7"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79 (42.5)</w:t>
            </w:r>
          </w:p>
        </w:tc>
        <w:tc>
          <w:tcPr>
            <w:tcW w:w="0" w:type="auto"/>
          </w:tcPr>
          <w:p w14:paraId="51E5811C"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120 (41.7)</w:t>
            </w:r>
          </w:p>
        </w:tc>
        <w:tc>
          <w:tcPr>
            <w:tcW w:w="0" w:type="auto"/>
            <w:vMerge/>
          </w:tcPr>
          <w:p w14:paraId="6C96E6D6"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17273" w:rsidRPr="00AD6A4F" w14:paraId="22460B5D" w14:textId="77777777" w:rsidTr="0002015B">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6C9BB879"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Primary</w:t>
            </w:r>
          </w:p>
        </w:tc>
        <w:tc>
          <w:tcPr>
            <w:tcW w:w="0" w:type="auto"/>
          </w:tcPr>
          <w:p w14:paraId="2D00EABA"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11 (10.8)</w:t>
            </w:r>
          </w:p>
        </w:tc>
        <w:tc>
          <w:tcPr>
            <w:tcW w:w="0" w:type="auto"/>
          </w:tcPr>
          <w:p w14:paraId="1739A349"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50 (26.9)</w:t>
            </w:r>
          </w:p>
        </w:tc>
        <w:tc>
          <w:tcPr>
            <w:tcW w:w="0" w:type="auto"/>
          </w:tcPr>
          <w:p w14:paraId="1939E676"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61 (21.2)</w:t>
            </w:r>
          </w:p>
        </w:tc>
        <w:tc>
          <w:tcPr>
            <w:tcW w:w="0" w:type="auto"/>
            <w:vMerge/>
          </w:tcPr>
          <w:p w14:paraId="5D4B0685"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17273" w:rsidRPr="00AD6A4F" w14:paraId="2F60FDDD" w14:textId="77777777" w:rsidTr="0002015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742EA99A"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Read and write</w:t>
            </w:r>
          </w:p>
        </w:tc>
        <w:tc>
          <w:tcPr>
            <w:tcW w:w="0" w:type="auto"/>
          </w:tcPr>
          <w:p w14:paraId="3D2D6957"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 (2.9)</w:t>
            </w:r>
          </w:p>
        </w:tc>
        <w:tc>
          <w:tcPr>
            <w:tcW w:w="0" w:type="auto"/>
          </w:tcPr>
          <w:p w14:paraId="122EF3C4"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 (1.1)</w:t>
            </w:r>
          </w:p>
        </w:tc>
        <w:tc>
          <w:tcPr>
            <w:tcW w:w="0" w:type="auto"/>
          </w:tcPr>
          <w:p w14:paraId="2E4A72C8"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 (1.7)</w:t>
            </w:r>
          </w:p>
        </w:tc>
        <w:tc>
          <w:tcPr>
            <w:tcW w:w="0" w:type="auto"/>
            <w:vMerge/>
          </w:tcPr>
          <w:p w14:paraId="79222E8E"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17273" w:rsidRPr="00AD6A4F" w14:paraId="6786B120" w14:textId="77777777" w:rsidTr="0002015B">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36F7DFED"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Secondary</w:t>
            </w:r>
          </w:p>
        </w:tc>
        <w:tc>
          <w:tcPr>
            <w:tcW w:w="0" w:type="auto"/>
          </w:tcPr>
          <w:p w14:paraId="5E565C5D"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38 (37.3)</w:t>
            </w:r>
          </w:p>
        </w:tc>
        <w:tc>
          <w:tcPr>
            <w:tcW w:w="0" w:type="auto"/>
          </w:tcPr>
          <w:p w14:paraId="322250C0"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34 (18.3)</w:t>
            </w:r>
          </w:p>
        </w:tc>
        <w:tc>
          <w:tcPr>
            <w:tcW w:w="0" w:type="auto"/>
          </w:tcPr>
          <w:p w14:paraId="69809DFB"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72 (25.0)</w:t>
            </w:r>
          </w:p>
        </w:tc>
        <w:tc>
          <w:tcPr>
            <w:tcW w:w="0" w:type="auto"/>
            <w:vMerge/>
          </w:tcPr>
          <w:p w14:paraId="063983EC"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0B2E05B0" w14:textId="77777777" w:rsidR="00710080" w:rsidRPr="00437500" w:rsidRDefault="00710080" w:rsidP="00894B4A">
      <w:pPr>
        <w:rPr>
          <w:rFonts w:ascii="Times New Roman" w:hAnsi="Times New Roman" w:cs="Times New Roman"/>
          <w:sz w:val="24"/>
          <w:szCs w:val="24"/>
        </w:rPr>
      </w:pPr>
    </w:p>
    <w:p w14:paraId="5777EACA" w14:textId="1C69EABB" w:rsidR="00710080" w:rsidRPr="000F739C" w:rsidRDefault="00710080" w:rsidP="000F739C">
      <w:pPr>
        <w:rPr>
          <w:rFonts w:ascii="Times New Roman" w:hAnsi="Times New Roman" w:cs="Times New Roman"/>
          <w:sz w:val="24"/>
          <w:szCs w:val="24"/>
        </w:rPr>
      </w:pPr>
      <w:r w:rsidRPr="00437500">
        <w:rPr>
          <w:rFonts w:ascii="Times New Roman" w:hAnsi="Times New Roman" w:cs="Times New Roman"/>
          <w:sz w:val="24"/>
          <w:szCs w:val="24"/>
        </w:rPr>
        <w:t xml:space="preserve">From Table 3, respondents who cannot read had </w:t>
      </w:r>
      <w:proofErr w:type="gramStart"/>
      <w:r w:rsidRPr="00437500">
        <w:rPr>
          <w:rFonts w:ascii="Times New Roman" w:hAnsi="Times New Roman" w:cs="Times New Roman"/>
          <w:sz w:val="24"/>
          <w:szCs w:val="24"/>
        </w:rPr>
        <w:t>a</w:t>
      </w:r>
      <w:proofErr w:type="gramEnd"/>
      <w:r w:rsidRPr="00437500">
        <w:rPr>
          <w:rFonts w:ascii="Times New Roman" w:hAnsi="Times New Roman" w:cs="Times New Roman"/>
          <w:sz w:val="24"/>
          <w:szCs w:val="24"/>
        </w:rPr>
        <w:t xml:space="preserve"> 8.8% incidence of RTI symptoms, with a highly significant P-value of &lt;0.001.</w:t>
      </w:r>
    </w:p>
    <w:p w14:paraId="0E1FCCC1" w14:textId="35D613D7" w:rsidR="00CD1617" w:rsidRPr="00437500" w:rsidRDefault="000F739C" w:rsidP="000F739C">
      <w:pPr>
        <w:pStyle w:val="Caption"/>
        <w:rPr>
          <w:sz w:val="24"/>
          <w:szCs w:val="24"/>
        </w:rPr>
      </w:pPr>
      <w:bookmarkStart w:id="44" w:name="_Toc181616120"/>
      <w:r>
        <w:t xml:space="preserve">Table </w:t>
      </w:r>
      <w:fldSimple w:instr=" SEQ Table \* ARABIC ">
        <w:r w:rsidR="002A2352">
          <w:rPr>
            <w:noProof/>
          </w:rPr>
          <w:t>4</w:t>
        </w:r>
      </w:fldSimple>
      <w:r>
        <w:t xml:space="preserve"> </w:t>
      </w:r>
      <w:r w:rsidRPr="00A40FB6">
        <w:t>Distribution of respondents according to their marital status and symptoms of reproductive tract infections</w:t>
      </w:r>
      <w:bookmarkEnd w:id="44"/>
    </w:p>
    <w:tbl>
      <w:tblPr>
        <w:tblStyle w:val="GridTable5Dark-Accent6"/>
        <w:tblW w:w="0" w:type="auto"/>
        <w:tblLook w:val="04A0" w:firstRow="1" w:lastRow="0" w:firstColumn="1" w:lastColumn="0" w:noHBand="0" w:noVBand="1"/>
      </w:tblPr>
      <w:tblGrid>
        <w:gridCol w:w="1039"/>
        <w:gridCol w:w="1723"/>
        <w:gridCol w:w="1905"/>
        <w:gridCol w:w="1905"/>
        <w:gridCol w:w="2561"/>
      </w:tblGrid>
      <w:tr w:rsidR="00710080" w:rsidRPr="00AD6A4F" w14:paraId="3751A687" w14:textId="77777777" w:rsidTr="00D57A2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2E7731C8"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2DBD9CCD"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5E352176"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0D6E0F" w:rsidRPr="00AD6A4F" w14:paraId="60A65B69" w14:textId="77777777" w:rsidTr="000D6E0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26E49C8" w14:textId="77777777" w:rsidR="000D6E0F" w:rsidRPr="00AD6A4F" w:rsidRDefault="000D6E0F" w:rsidP="00894B4A">
            <w:pPr>
              <w:rPr>
                <w:rFonts w:ascii="Times New Roman" w:hAnsi="Times New Roman" w:cs="Times New Roman"/>
                <w:sz w:val="20"/>
                <w:szCs w:val="20"/>
              </w:rPr>
            </w:pPr>
          </w:p>
        </w:tc>
        <w:tc>
          <w:tcPr>
            <w:tcW w:w="0" w:type="auto"/>
          </w:tcPr>
          <w:p w14:paraId="6C115518" w14:textId="77777777" w:rsidR="000D6E0F" w:rsidRPr="00A62256" w:rsidRDefault="000D6E0F"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Yes</w:t>
            </w:r>
          </w:p>
          <w:p w14:paraId="6FFA78F2" w14:textId="77777777" w:rsidR="000D6E0F" w:rsidRPr="00A62256" w:rsidRDefault="000D6E0F"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76FEC63C" w14:textId="77777777" w:rsidR="000D6E0F" w:rsidRPr="00A62256" w:rsidRDefault="000D6E0F"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No</w:t>
            </w:r>
          </w:p>
          <w:p w14:paraId="2707E269" w14:textId="77777777" w:rsidR="000D6E0F" w:rsidRPr="00A62256" w:rsidRDefault="000D6E0F"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74859E4C" w14:textId="77777777" w:rsidR="000D6E0F" w:rsidRPr="00A62256" w:rsidRDefault="000D6E0F"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Total</w:t>
            </w:r>
          </w:p>
          <w:p w14:paraId="4516C6BD" w14:textId="77777777" w:rsidR="000D6E0F" w:rsidRPr="00A62256" w:rsidRDefault="000D6E0F"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vMerge w:val="restart"/>
            <w:vAlign w:val="center"/>
          </w:tcPr>
          <w:p w14:paraId="233950F9" w14:textId="77777777" w:rsidR="000D6E0F" w:rsidRPr="00AD6A4F" w:rsidRDefault="000D6E0F" w:rsidP="000D6E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31.036</w:t>
            </w:r>
          </w:p>
          <w:p w14:paraId="15D327B1" w14:textId="68E43234" w:rsidR="000D6E0F" w:rsidRPr="00AD6A4F" w:rsidRDefault="000D6E0F" w:rsidP="000D6E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&lt;0.001</w:t>
            </w:r>
          </w:p>
        </w:tc>
      </w:tr>
      <w:tr w:rsidR="000D6E0F" w:rsidRPr="00AD6A4F" w14:paraId="19153F20" w14:textId="77777777" w:rsidTr="00D57A2E">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690DA821" w14:textId="77777777" w:rsidR="000D6E0F" w:rsidRPr="00AD6A4F" w:rsidRDefault="000D6E0F" w:rsidP="00894B4A">
            <w:pPr>
              <w:rPr>
                <w:rFonts w:ascii="Times New Roman" w:hAnsi="Times New Roman" w:cs="Times New Roman"/>
                <w:sz w:val="20"/>
                <w:szCs w:val="20"/>
              </w:rPr>
            </w:pPr>
            <w:r w:rsidRPr="00AD6A4F">
              <w:rPr>
                <w:rFonts w:ascii="Times New Roman" w:hAnsi="Times New Roman" w:cs="Times New Roman"/>
                <w:sz w:val="20"/>
                <w:szCs w:val="20"/>
              </w:rPr>
              <w:t>Divorced</w:t>
            </w:r>
          </w:p>
        </w:tc>
        <w:tc>
          <w:tcPr>
            <w:tcW w:w="0" w:type="auto"/>
          </w:tcPr>
          <w:p w14:paraId="4BF7E3C9" w14:textId="77777777" w:rsidR="000D6E0F" w:rsidRPr="00AD6A4F" w:rsidRDefault="000D6E0F"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 (4.9)</w:t>
            </w:r>
          </w:p>
        </w:tc>
        <w:tc>
          <w:tcPr>
            <w:tcW w:w="0" w:type="auto"/>
          </w:tcPr>
          <w:p w14:paraId="7FEA8223" w14:textId="77777777" w:rsidR="000D6E0F" w:rsidRPr="00AD6A4F" w:rsidRDefault="000D6E0F"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(0.5)</w:t>
            </w:r>
          </w:p>
        </w:tc>
        <w:tc>
          <w:tcPr>
            <w:tcW w:w="0" w:type="auto"/>
          </w:tcPr>
          <w:p w14:paraId="628F7D09" w14:textId="77777777" w:rsidR="000D6E0F" w:rsidRPr="00AD6A4F" w:rsidRDefault="000D6E0F"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6 (2.1)</w:t>
            </w:r>
          </w:p>
        </w:tc>
        <w:tc>
          <w:tcPr>
            <w:tcW w:w="0" w:type="auto"/>
            <w:vMerge/>
          </w:tcPr>
          <w:p w14:paraId="243B7C1E" w14:textId="2FDDE404" w:rsidR="000D6E0F" w:rsidRPr="00AD6A4F" w:rsidRDefault="000D6E0F"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D6E0F" w:rsidRPr="00AD6A4F" w14:paraId="74D354D0" w14:textId="77777777" w:rsidTr="00D57A2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F237941" w14:textId="77777777" w:rsidR="000D6E0F" w:rsidRPr="00AD6A4F" w:rsidRDefault="000D6E0F" w:rsidP="00894B4A">
            <w:pPr>
              <w:rPr>
                <w:rFonts w:ascii="Times New Roman" w:hAnsi="Times New Roman" w:cs="Times New Roman"/>
                <w:sz w:val="20"/>
                <w:szCs w:val="20"/>
              </w:rPr>
            </w:pPr>
            <w:r w:rsidRPr="00AD6A4F">
              <w:rPr>
                <w:rFonts w:ascii="Times New Roman" w:hAnsi="Times New Roman" w:cs="Times New Roman"/>
                <w:sz w:val="20"/>
                <w:szCs w:val="20"/>
              </w:rPr>
              <w:t>Married</w:t>
            </w:r>
          </w:p>
        </w:tc>
        <w:tc>
          <w:tcPr>
            <w:tcW w:w="0" w:type="auto"/>
          </w:tcPr>
          <w:p w14:paraId="6EEF8927" w14:textId="77777777" w:rsidR="000D6E0F" w:rsidRPr="00AD6A4F" w:rsidRDefault="000D6E0F"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45 (44.1)</w:t>
            </w:r>
          </w:p>
        </w:tc>
        <w:tc>
          <w:tcPr>
            <w:tcW w:w="0" w:type="auto"/>
          </w:tcPr>
          <w:p w14:paraId="766D9580" w14:textId="77777777" w:rsidR="000D6E0F" w:rsidRPr="00AD6A4F" w:rsidRDefault="000D6E0F"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141 (75.8)</w:t>
            </w:r>
          </w:p>
        </w:tc>
        <w:tc>
          <w:tcPr>
            <w:tcW w:w="0" w:type="auto"/>
          </w:tcPr>
          <w:p w14:paraId="650D44E9" w14:textId="77777777" w:rsidR="000D6E0F" w:rsidRPr="00AD6A4F" w:rsidRDefault="000D6E0F"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186 (64.6)</w:t>
            </w:r>
          </w:p>
        </w:tc>
        <w:tc>
          <w:tcPr>
            <w:tcW w:w="0" w:type="auto"/>
            <w:vMerge/>
          </w:tcPr>
          <w:p w14:paraId="491990C3" w14:textId="77777777" w:rsidR="000D6E0F" w:rsidRPr="00AD6A4F" w:rsidRDefault="000D6E0F"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0D6E0F" w:rsidRPr="00AD6A4F" w14:paraId="55AD0608" w14:textId="77777777" w:rsidTr="00D57A2E">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6A69B6CE" w14:textId="77777777" w:rsidR="000D6E0F" w:rsidRPr="00AD6A4F" w:rsidRDefault="000D6E0F" w:rsidP="00894B4A">
            <w:pPr>
              <w:rPr>
                <w:rFonts w:ascii="Times New Roman" w:hAnsi="Times New Roman" w:cs="Times New Roman"/>
                <w:sz w:val="20"/>
                <w:szCs w:val="20"/>
              </w:rPr>
            </w:pPr>
            <w:r w:rsidRPr="00AD6A4F">
              <w:rPr>
                <w:rFonts w:ascii="Times New Roman" w:hAnsi="Times New Roman" w:cs="Times New Roman"/>
                <w:sz w:val="20"/>
                <w:szCs w:val="20"/>
              </w:rPr>
              <w:t>Single</w:t>
            </w:r>
          </w:p>
        </w:tc>
        <w:tc>
          <w:tcPr>
            <w:tcW w:w="0" w:type="auto"/>
          </w:tcPr>
          <w:p w14:paraId="7496F7CA" w14:textId="77777777" w:rsidR="000D6E0F" w:rsidRPr="00AD6A4F" w:rsidRDefault="000D6E0F"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51 (50.0)</w:t>
            </w:r>
          </w:p>
        </w:tc>
        <w:tc>
          <w:tcPr>
            <w:tcW w:w="0" w:type="auto"/>
          </w:tcPr>
          <w:p w14:paraId="5EAD035B" w14:textId="77777777" w:rsidR="000D6E0F" w:rsidRPr="00AD6A4F" w:rsidRDefault="000D6E0F"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43 (23.1)</w:t>
            </w:r>
          </w:p>
        </w:tc>
        <w:tc>
          <w:tcPr>
            <w:tcW w:w="0" w:type="auto"/>
          </w:tcPr>
          <w:p w14:paraId="2E66A761" w14:textId="77777777" w:rsidR="000D6E0F" w:rsidRPr="00AD6A4F" w:rsidRDefault="000D6E0F"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94 (32.6)</w:t>
            </w:r>
          </w:p>
        </w:tc>
        <w:tc>
          <w:tcPr>
            <w:tcW w:w="0" w:type="auto"/>
            <w:vMerge/>
          </w:tcPr>
          <w:p w14:paraId="33300E9A" w14:textId="77777777" w:rsidR="000D6E0F" w:rsidRPr="00AD6A4F" w:rsidRDefault="000D6E0F"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D6E0F" w:rsidRPr="00AD6A4F" w14:paraId="3019B3CE" w14:textId="77777777" w:rsidTr="00D57A2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9CD43CF" w14:textId="77777777" w:rsidR="000D6E0F" w:rsidRPr="00AD6A4F" w:rsidRDefault="000D6E0F" w:rsidP="00894B4A">
            <w:pPr>
              <w:rPr>
                <w:rFonts w:ascii="Times New Roman" w:hAnsi="Times New Roman" w:cs="Times New Roman"/>
                <w:sz w:val="20"/>
                <w:szCs w:val="20"/>
              </w:rPr>
            </w:pPr>
            <w:r w:rsidRPr="00AD6A4F">
              <w:rPr>
                <w:rFonts w:ascii="Times New Roman" w:hAnsi="Times New Roman" w:cs="Times New Roman"/>
                <w:sz w:val="20"/>
                <w:szCs w:val="20"/>
              </w:rPr>
              <w:t>Widow</w:t>
            </w:r>
          </w:p>
        </w:tc>
        <w:tc>
          <w:tcPr>
            <w:tcW w:w="0" w:type="auto"/>
          </w:tcPr>
          <w:p w14:paraId="02AF536A" w14:textId="77777777" w:rsidR="000D6E0F" w:rsidRPr="00AD6A4F" w:rsidRDefault="000D6E0F"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(1.0)</w:t>
            </w:r>
          </w:p>
        </w:tc>
        <w:tc>
          <w:tcPr>
            <w:tcW w:w="0" w:type="auto"/>
          </w:tcPr>
          <w:p w14:paraId="1B1FBC9D" w14:textId="77777777" w:rsidR="000D6E0F" w:rsidRPr="00AD6A4F" w:rsidRDefault="000D6E0F"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(0.5)</w:t>
            </w:r>
          </w:p>
        </w:tc>
        <w:tc>
          <w:tcPr>
            <w:tcW w:w="0" w:type="auto"/>
          </w:tcPr>
          <w:p w14:paraId="2B9381DF" w14:textId="77777777" w:rsidR="000D6E0F" w:rsidRPr="00AD6A4F" w:rsidRDefault="000D6E0F"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 (0.7)</w:t>
            </w:r>
          </w:p>
        </w:tc>
        <w:tc>
          <w:tcPr>
            <w:tcW w:w="0" w:type="auto"/>
            <w:vMerge/>
          </w:tcPr>
          <w:p w14:paraId="54EA0048" w14:textId="77777777" w:rsidR="000D6E0F" w:rsidRPr="00AD6A4F" w:rsidRDefault="000D6E0F"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6A11D919" w14:textId="77777777" w:rsidR="00710080" w:rsidRPr="00437500" w:rsidRDefault="00710080" w:rsidP="00894B4A">
      <w:pPr>
        <w:rPr>
          <w:rFonts w:ascii="Times New Roman" w:hAnsi="Times New Roman" w:cs="Times New Roman"/>
          <w:sz w:val="24"/>
          <w:szCs w:val="24"/>
        </w:rPr>
      </w:pPr>
    </w:p>
    <w:p w14:paraId="49C27723" w14:textId="77777777"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Table 4 illustrates, single respondents showed a high incidence of RTI symptoms (50.0%) and a significant P-value of &lt;0.001, while widows had the lowest incidence (1.0%).</w:t>
      </w:r>
    </w:p>
    <w:p w14:paraId="658CF7B8" w14:textId="145014EA" w:rsidR="00710080" w:rsidRPr="00437500" w:rsidRDefault="000F739C" w:rsidP="000F739C">
      <w:pPr>
        <w:pStyle w:val="Caption"/>
      </w:pPr>
      <w:bookmarkStart w:id="45" w:name="_Toc181616121"/>
      <w:r>
        <w:t xml:space="preserve">Table </w:t>
      </w:r>
      <w:fldSimple w:instr=" SEQ Table \* ARABIC ">
        <w:r w:rsidR="002A2352">
          <w:rPr>
            <w:noProof/>
          </w:rPr>
          <w:t>5</w:t>
        </w:r>
      </w:fldSimple>
      <w:r>
        <w:t xml:space="preserve"> </w:t>
      </w:r>
      <w:r w:rsidRPr="00B01E53">
        <w:t>Distribution of respondents according to their occupation and symptoms of reproductive tract infections</w:t>
      </w:r>
      <w:bookmarkEnd w:id="45"/>
    </w:p>
    <w:tbl>
      <w:tblPr>
        <w:tblStyle w:val="GridTable5Dark-Accent6"/>
        <w:tblW w:w="0" w:type="auto"/>
        <w:tblLook w:val="04A0" w:firstRow="1" w:lastRow="0" w:firstColumn="1" w:lastColumn="0" w:noHBand="0" w:noVBand="1"/>
      </w:tblPr>
      <w:tblGrid>
        <w:gridCol w:w="1655"/>
        <w:gridCol w:w="1845"/>
        <w:gridCol w:w="1844"/>
        <w:gridCol w:w="1844"/>
        <w:gridCol w:w="2561"/>
      </w:tblGrid>
      <w:tr w:rsidR="00710080" w:rsidRPr="00AD6A4F" w14:paraId="27B99709" w14:textId="77777777" w:rsidTr="00D57A2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C084A26"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15117AC2"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5A9F2E21"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7B4089" w:rsidRPr="00AD6A4F" w14:paraId="03DFA3BD" w14:textId="77777777" w:rsidTr="007B408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15E3EF17" w14:textId="77777777" w:rsidR="007B4089" w:rsidRPr="00AD6A4F" w:rsidRDefault="007B4089" w:rsidP="00894B4A">
            <w:pPr>
              <w:rPr>
                <w:rFonts w:ascii="Times New Roman" w:hAnsi="Times New Roman" w:cs="Times New Roman"/>
                <w:sz w:val="20"/>
                <w:szCs w:val="20"/>
              </w:rPr>
            </w:pPr>
          </w:p>
        </w:tc>
        <w:tc>
          <w:tcPr>
            <w:tcW w:w="0" w:type="auto"/>
          </w:tcPr>
          <w:p w14:paraId="64580F62"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Yes</w:t>
            </w:r>
          </w:p>
          <w:p w14:paraId="21530E20"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0A51AE35"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No</w:t>
            </w:r>
          </w:p>
          <w:p w14:paraId="7A94CCCA"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398161A9"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Total</w:t>
            </w:r>
          </w:p>
          <w:p w14:paraId="338C6909"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vMerge w:val="restart"/>
            <w:vAlign w:val="center"/>
          </w:tcPr>
          <w:p w14:paraId="5A7AC298" w14:textId="77777777" w:rsidR="007B4089" w:rsidRPr="00AD6A4F" w:rsidRDefault="007B4089" w:rsidP="007B40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41.768</w:t>
            </w:r>
          </w:p>
          <w:p w14:paraId="2CA6538A" w14:textId="32881477" w:rsidR="007B4089" w:rsidRPr="00AD6A4F" w:rsidRDefault="007B4089" w:rsidP="007B40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&lt;0.001</w:t>
            </w:r>
          </w:p>
        </w:tc>
      </w:tr>
      <w:tr w:rsidR="007B4089" w:rsidRPr="00AD6A4F" w14:paraId="14990C72" w14:textId="77777777" w:rsidTr="00D57A2E">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35992B87"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Freelancer</w:t>
            </w:r>
          </w:p>
        </w:tc>
        <w:tc>
          <w:tcPr>
            <w:tcW w:w="0" w:type="auto"/>
          </w:tcPr>
          <w:p w14:paraId="5027B7C7"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 (2.0)</w:t>
            </w:r>
          </w:p>
        </w:tc>
        <w:tc>
          <w:tcPr>
            <w:tcW w:w="0" w:type="auto"/>
          </w:tcPr>
          <w:p w14:paraId="1EC2300D"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 (1.6)</w:t>
            </w:r>
          </w:p>
        </w:tc>
        <w:tc>
          <w:tcPr>
            <w:tcW w:w="0" w:type="auto"/>
          </w:tcPr>
          <w:p w14:paraId="1ABA25A3"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5 91.7)</w:t>
            </w:r>
          </w:p>
        </w:tc>
        <w:tc>
          <w:tcPr>
            <w:tcW w:w="0" w:type="auto"/>
            <w:vMerge/>
          </w:tcPr>
          <w:p w14:paraId="0009D766" w14:textId="5E3D2E0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7B4089" w:rsidRPr="00AD6A4F" w14:paraId="49026682" w14:textId="77777777" w:rsidTr="00D57A2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4E7F2138"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Government Job</w:t>
            </w:r>
          </w:p>
        </w:tc>
        <w:tc>
          <w:tcPr>
            <w:tcW w:w="0" w:type="auto"/>
          </w:tcPr>
          <w:p w14:paraId="7E2A447D"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 (2.0)</w:t>
            </w:r>
          </w:p>
        </w:tc>
        <w:tc>
          <w:tcPr>
            <w:tcW w:w="0" w:type="auto"/>
          </w:tcPr>
          <w:p w14:paraId="369273A9"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 (2.2)</w:t>
            </w:r>
          </w:p>
        </w:tc>
        <w:tc>
          <w:tcPr>
            <w:tcW w:w="0" w:type="auto"/>
          </w:tcPr>
          <w:p w14:paraId="2B6BE4CD"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6 (2.1)</w:t>
            </w:r>
          </w:p>
        </w:tc>
        <w:tc>
          <w:tcPr>
            <w:tcW w:w="0" w:type="auto"/>
            <w:vMerge/>
          </w:tcPr>
          <w:p w14:paraId="65354E1C"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7B4089" w:rsidRPr="00AD6A4F" w14:paraId="56AFCDE6" w14:textId="77777777" w:rsidTr="00D57A2E">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7C235700"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House helper</w:t>
            </w:r>
          </w:p>
        </w:tc>
        <w:tc>
          <w:tcPr>
            <w:tcW w:w="0" w:type="auto"/>
          </w:tcPr>
          <w:p w14:paraId="72CD89AB"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10 (9.8)</w:t>
            </w:r>
          </w:p>
        </w:tc>
        <w:tc>
          <w:tcPr>
            <w:tcW w:w="0" w:type="auto"/>
          </w:tcPr>
          <w:p w14:paraId="522749E6"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50 (26.9)</w:t>
            </w:r>
          </w:p>
        </w:tc>
        <w:tc>
          <w:tcPr>
            <w:tcW w:w="0" w:type="auto"/>
          </w:tcPr>
          <w:p w14:paraId="484AE23B"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60 (20.8)</w:t>
            </w:r>
          </w:p>
        </w:tc>
        <w:tc>
          <w:tcPr>
            <w:tcW w:w="0" w:type="auto"/>
            <w:vMerge/>
          </w:tcPr>
          <w:p w14:paraId="7BD5DDED"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7B4089" w:rsidRPr="00AD6A4F" w14:paraId="1FD9E8E9" w14:textId="77777777" w:rsidTr="00D57A2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17AD3B0"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No Job</w:t>
            </w:r>
          </w:p>
        </w:tc>
        <w:tc>
          <w:tcPr>
            <w:tcW w:w="0" w:type="auto"/>
          </w:tcPr>
          <w:p w14:paraId="5017C654"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8 (7.8)</w:t>
            </w:r>
          </w:p>
        </w:tc>
        <w:tc>
          <w:tcPr>
            <w:tcW w:w="0" w:type="auto"/>
          </w:tcPr>
          <w:p w14:paraId="3B20519E"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 (2.2)</w:t>
            </w:r>
          </w:p>
        </w:tc>
        <w:tc>
          <w:tcPr>
            <w:tcW w:w="0" w:type="auto"/>
          </w:tcPr>
          <w:p w14:paraId="61E7F0B7"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12 (4.2)</w:t>
            </w:r>
          </w:p>
        </w:tc>
        <w:tc>
          <w:tcPr>
            <w:tcW w:w="0" w:type="auto"/>
            <w:vMerge/>
          </w:tcPr>
          <w:p w14:paraId="1A0A7FEA"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7B4089" w:rsidRPr="00AD6A4F" w14:paraId="0A25A64B" w14:textId="77777777" w:rsidTr="00D57A2E">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05C8EF44"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Others</w:t>
            </w:r>
          </w:p>
        </w:tc>
        <w:tc>
          <w:tcPr>
            <w:tcW w:w="0" w:type="auto"/>
          </w:tcPr>
          <w:p w14:paraId="088FB529"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17 (16.7)</w:t>
            </w:r>
          </w:p>
        </w:tc>
        <w:tc>
          <w:tcPr>
            <w:tcW w:w="0" w:type="auto"/>
          </w:tcPr>
          <w:p w14:paraId="0C2594E1"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60 (32.3)</w:t>
            </w:r>
          </w:p>
        </w:tc>
        <w:tc>
          <w:tcPr>
            <w:tcW w:w="0" w:type="auto"/>
          </w:tcPr>
          <w:p w14:paraId="18CD2AF2"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77 (26.7)</w:t>
            </w:r>
          </w:p>
        </w:tc>
        <w:tc>
          <w:tcPr>
            <w:tcW w:w="0" w:type="auto"/>
            <w:vMerge/>
          </w:tcPr>
          <w:p w14:paraId="11F54A07"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7B4089" w:rsidRPr="00AD6A4F" w14:paraId="4D5BB38A" w14:textId="77777777" w:rsidTr="00D57A2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169441D"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Private</w:t>
            </w:r>
          </w:p>
        </w:tc>
        <w:tc>
          <w:tcPr>
            <w:tcW w:w="0" w:type="auto"/>
          </w:tcPr>
          <w:p w14:paraId="1E670792"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9 (8.8)</w:t>
            </w:r>
          </w:p>
        </w:tc>
        <w:tc>
          <w:tcPr>
            <w:tcW w:w="0" w:type="auto"/>
          </w:tcPr>
          <w:p w14:paraId="719A2941"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25 (13.4)</w:t>
            </w:r>
          </w:p>
        </w:tc>
        <w:tc>
          <w:tcPr>
            <w:tcW w:w="0" w:type="auto"/>
          </w:tcPr>
          <w:p w14:paraId="422D8BD0"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34 (11.8)</w:t>
            </w:r>
          </w:p>
        </w:tc>
        <w:tc>
          <w:tcPr>
            <w:tcW w:w="0" w:type="auto"/>
            <w:vMerge/>
          </w:tcPr>
          <w:p w14:paraId="6859854C"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7B4089" w:rsidRPr="00AD6A4F" w14:paraId="2EA657D3" w14:textId="77777777" w:rsidTr="00D57A2E">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5203836F"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RMG Work</w:t>
            </w:r>
          </w:p>
        </w:tc>
        <w:tc>
          <w:tcPr>
            <w:tcW w:w="0" w:type="auto"/>
          </w:tcPr>
          <w:p w14:paraId="6BD60C0B"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10 (9.8)</w:t>
            </w:r>
          </w:p>
        </w:tc>
        <w:tc>
          <w:tcPr>
            <w:tcW w:w="0" w:type="auto"/>
          </w:tcPr>
          <w:p w14:paraId="0D98F038"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9 (4.8)</w:t>
            </w:r>
          </w:p>
        </w:tc>
        <w:tc>
          <w:tcPr>
            <w:tcW w:w="0" w:type="auto"/>
          </w:tcPr>
          <w:p w14:paraId="3F444F50"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19 (6.6)</w:t>
            </w:r>
          </w:p>
        </w:tc>
        <w:tc>
          <w:tcPr>
            <w:tcW w:w="0" w:type="auto"/>
            <w:vMerge/>
          </w:tcPr>
          <w:p w14:paraId="3AA38807"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7B4089" w:rsidRPr="00AD6A4F" w14:paraId="3EE3C326" w14:textId="77777777" w:rsidTr="00D57A2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E8406FB"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Student</w:t>
            </w:r>
          </w:p>
        </w:tc>
        <w:tc>
          <w:tcPr>
            <w:tcW w:w="0" w:type="auto"/>
          </w:tcPr>
          <w:p w14:paraId="6A0C900A"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44 (43.1)</w:t>
            </w:r>
          </w:p>
        </w:tc>
        <w:tc>
          <w:tcPr>
            <w:tcW w:w="0" w:type="auto"/>
          </w:tcPr>
          <w:p w14:paraId="7EFECD0F"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31 (16.7)</w:t>
            </w:r>
          </w:p>
        </w:tc>
        <w:tc>
          <w:tcPr>
            <w:tcW w:w="0" w:type="auto"/>
          </w:tcPr>
          <w:p w14:paraId="100DBB34"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75 (26.0)</w:t>
            </w:r>
          </w:p>
        </w:tc>
        <w:tc>
          <w:tcPr>
            <w:tcW w:w="0" w:type="auto"/>
            <w:vMerge/>
          </w:tcPr>
          <w:p w14:paraId="79D36C04"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216FB455" w14:textId="77777777" w:rsidR="00710080" w:rsidRPr="00437500" w:rsidRDefault="00710080" w:rsidP="00894B4A">
      <w:pPr>
        <w:rPr>
          <w:rFonts w:ascii="Times New Roman" w:hAnsi="Times New Roman" w:cs="Times New Roman"/>
          <w:sz w:val="24"/>
          <w:szCs w:val="24"/>
        </w:rPr>
      </w:pPr>
    </w:p>
    <w:p w14:paraId="5565EAC2" w14:textId="77777777"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Table 5 illustrates, students had the highest percentage of RTI symptoms (43.1%), with a significant P-value of &lt;0.001. Freelancers and those in government jobs had the lowest (2.0%).</w:t>
      </w:r>
    </w:p>
    <w:p w14:paraId="13B224A2" w14:textId="050BDAF6" w:rsidR="00710080" w:rsidRPr="00437500" w:rsidRDefault="000F739C" w:rsidP="000F739C">
      <w:pPr>
        <w:pStyle w:val="Caption"/>
      </w:pPr>
      <w:bookmarkStart w:id="46" w:name="_Toc181616122"/>
      <w:r>
        <w:t xml:space="preserve">Table </w:t>
      </w:r>
      <w:fldSimple w:instr=" SEQ Table \* ARABIC ">
        <w:r w:rsidR="002A2352">
          <w:rPr>
            <w:noProof/>
          </w:rPr>
          <w:t>6</w:t>
        </w:r>
      </w:fldSimple>
      <w:r>
        <w:t xml:space="preserve"> </w:t>
      </w:r>
      <w:r w:rsidRPr="00345D7F">
        <w:t>Distribution of respondents according to their family income and symptoms of reproductive tract infections</w:t>
      </w:r>
      <w:bookmarkEnd w:id="46"/>
    </w:p>
    <w:tbl>
      <w:tblPr>
        <w:tblStyle w:val="GridTable5Dark-Accent6"/>
        <w:tblW w:w="0" w:type="auto"/>
        <w:tblLook w:val="04A0" w:firstRow="1" w:lastRow="0" w:firstColumn="1" w:lastColumn="0" w:noHBand="0" w:noVBand="1"/>
      </w:tblPr>
      <w:tblGrid>
        <w:gridCol w:w="1039"/>
        <w:gridCol w:w="1723"/>
        <w:gridCol w:w="1905"/>
        <w:gridCol w:w="1905"/>
        <w:gridCol w:w="2561"/>
      </w:tblGrid>
      <w:tr w:rsidR="00710080" w:rsidRPr="00AD6A4F" w14:paraId="57D22350" w14:textId="77777777" w:rsidTr="00D57A2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4342601"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4FA2D552"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34DE8647"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7B4089" w:rsidRPr="00AD6A4F" w14:paraId="7C1A7A35" w14:textId="77777777" w:rsidTr="007B408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3A1A5E1" w14:textId="77777777" w:rsidR="007B4089" w:rsidRPr="00AD6A4F" w:rsidRDefault="007B4089" w:rsidP="00894B4A">
            <w:pPr>
              <w:rPr>
                <w:rFonts w:ascii="Times New Roman" w:hAnsi="Times New Roman" w:cs="Times New Roman"/>
                <w:sz w:val="20"/>
                <w:szCs w:val="20"/>
              </w:rPr>
            </w:pPr>
          </w:p>
        </w:tc>
        <w:tc>
          <w:tcPr>
            <w:tcW w:w="0" w:type="auto"/>
          </w:tcPr>
          <w:p w14:paraId="5B657F34"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Yes</w:t>
            </w:r>
          </w:p>
          <w:p w14:paraId="5FCDDF41"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77FAB9FE"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No</w:t>
            </w:r>
          </w:p>
          <w:p w14:paraId="68BE4F5D"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67F799FE"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Total</w:t>
            </w:r>
          </w:p>
          <w:p w14:paraId="20DBA51A" w14:textId="77777777" w:rsidR="007B4089" w:rsidRPr="00A62256"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vMerge w:val="restart"/>
            <w:vAlign w:val="center"/>
          </w:tcPr>
          <w:p w14:paraId="445C886D" w14:textId="77777777" w:rsidR="007B4089" w:rsidRPr="00AD6A4F" w:rsidRDefault="007B4089" w:rsidP="007B40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16.725</w:t>
            </w:r>
          </w:p>
          <w:p w14:paraId="2559ABA4" w14:textId="2CEA83F5" w:rsidR="007B4089" w:rsidRPr="00AD6A4F" w:rsidRDefault="007B4089" w:rsidP="007B40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&lt;0.001</w:t>
            </w:r>
          </w:p>
        </w:tc>
      </w:tr>
      <w:tr w:rsidR="007B4089" w:rsidRPr="00AD6A4F" w14:paraId="1A77D5C7" w14:textId="77777777" w:rsidTr="00D57A2E">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1ECF35F9"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&lt;=30000</w:t>
            </w:r>
          </w:p>
        </w:tc>
        <w:tc>
          <w:tcPr>
            <w:tcW w:w="0" w:type="auto"/>
          </w:tcPr>
          <w:p w14:paraId="0E564888"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52 (51.0)</w:t>
            </w:r>
          </w:p>
        </w:tc>
        <w:tc>
          <w:tcPr>
            <w:tcW w:w="0" w:type="auto"/>
          </w:tcPr>
          <w:p w14:paraId="1F29504A"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50 (26.9)</w:t>
            </w:r>
          </w:p>
        </w:tc>
        <w:tc>
          <w:tcPr>
            <w:tcW w:w="0" w:type="auto"/>
          </w:tcPr>
          <w:p w14:paraId="0EF9FA48" w14:textId="77777777"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102 (35.4)</w:t>
            </w:r>
          </w:p>
        </w:tc>
        <w:tc>
          <w:tcPr>
            <w:tcW w:w="0" w:type="auto"/>
            <w:vMerge/>
          </w:tcPr>
          <w:p w14:paraId="46072088" w14:textId="5D4BD14A" w:rsidR="007B4089" w:rsidRPr="00AD6A4F" w:rsidRDefault="007B4089"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7B4089" w:rsidRPr="00AD6A4F" w14:paraId="64EBD28E" w14:textId="77777777" w:rsidTr="00D57A2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0250FB01" w14:textId="77777777" w:rsidR="007B4089" w:rsidRPr="00AD6A4F" w:rsidRDefault="007B4089" w:rsidP="00894B4A">
            <w:pPr>
              <w:rPr>
                <w:rFonts w:ascii="Times New Roman" w:hAnsi="Times New Roman" w:cs="Times New Roman"/>
                <w:sz w:val="20"/>
                <w:szCs w:val="20"/>
              </w:rPr>
            </w:pPr>
            <w:r w:rsidRPr="00AD6A4F">
              <w:rPr>
                <w:rFonts w:ascii="Times New Roman" w:hAnsi="Times New Roman" w:cs="Times New Roman"/>
                <w:sz w:val="20"/>
                <w:szCs w:val="20"/>
              </w:rPr>
              <w:t>&gt;30000</w:t>
            </w:r>
          </w:p>
        </w:tc>
        <w:tc>
          <w:tcPr>
            <w:tcW w:w="0" w:type="auto"/>
          </w:tcPr>
          <w:p w14:paraId="77BA0251"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50 (49.0)</w:t>
            </w:r>
          </w:p>
        </w:tc>
        <w:tc>
          <w:tcPr>
            <w:tcW w:w="0" w:type="auto"/>
          </w:tcPr>
          <w:p w14:paraId="35F7DD08"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136 (73.1)</w:t>
            </w:r>
          </w:p>
        </w:tc>
        <w:tc>
          <w:tcPr>
            <w:tcW w:w="0" w:type="auto"/>
          </w:tcPr>
          <w:p w14:paraId="00E75334"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186 (64.6)</w:t>
            </w:r>
          </w:p>
        </w:tc>
        <w:tc>
          <w:tcPr>
            <w:tcW w:w="0" w:type="auto"/>
            <w:vMerge/>
          </w:tcPr>
          <w:p w14:paraId="456F9675" w14:textId="77777777" w:rsidR="007B4089" w:rsidRPr="00AD6A4F" w:rsidRDefault="007B4089"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4BA74A68" w14:textId="77777777" w:rsidR="00710080" w:rsidRPr="00437500" w:rsidRDefault="00710080" w:rsidP="00894B4A">
      <w:pPr>
        <w:rPr>
          <w:rFonts w:ascii="Times New Roman" w:hAnsi="Times New Roman" w:cs="Times New Roman"/>
          <w:sz w:val="24"/>
          <w:szCs w:val="24"/>
        </w:rPr>
      </w:pPr>
    </w:p>
    <w:p w14:paraId="6BDE4A33" w14:textId="77777777"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Table 6 shows, respondents from families earning ≤30,000 reported a high incidence of symptoms (51.0%), with a significant P-value of &lt;0.001.</w:t>
      </w:r>
    </w:p>
    <w:p w14:paraId="050B129E" w14:textId="17C4EEF1" w:rsidR="00710080" w:rsidRPr="00437500" w:rsidRDefault="00DA4628" w:rsidP="00DA4628">
      <w:pPr>
        <w:pStyle w:val="Caption"/>
      </w:pPr>
      <w:bookmarkStart w:id="47" w:name="_Toc181616123"/>
      <w:r>
        <w:t xml:space="preserve">Table </w:t>
      </w:r>
      <w:fldSimple w:instr=" SEQ Table \* ARABIC ">
        <w:r w:rsidR="002A2352">
          <w:rPr>
            <w:noProof/>
          </w:rPr>
          <w:t>7</w:t>
        </w:r>
      </w:fldSimple>
      <w:r>
        <w:t xml:space="preserve"> </w:t>
      </w:r>
      <w:r w:rsidRPr="000575A8">
        <w:t>Distribution of respondents according to their family expenditure and symptoms of reproductive tract infections</w:t>
      </w:r>
      <w:bookmarkEnd w:id="47"/>
    </w:p>
    <w:tbl>
      <w:tblPr>
        <w:tblStyle w:val="GridTable5Dark-Accent6"/>
        <w:tblW w:w="0" w:type="auto"/>
        <w:tblLook w:val="04A0" w:firstRow="1" w:lastRow="0" w:firstColumn="1" w:lastColumn="0" w:noHBand="0" w:noVBand="1"/>
      </w:tblPr>
      <w:tblGrid>
        <w:gridCol w:w="1121"/>
        <w:gridCol w:w="1883"/>
        <w:gridCol w:w="2085"/>
        <w:gridCol w:w="2085"/>
        <w:gridCol w:w="2791"/>
      </w:tblGrid>
      <w:tr w:rsidR="00710080" w:rsidRPr="00AD6A4F" w14:paraId="600FB8D9" w14:textId="77777777" w:rsidTr="000F696B">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14D5E781" w14:textId="77777777" w:rsidR="00710080" w:rsidRPr="00AD6A4F" w:rsidRDefault="00710080" w:rsidP="00894B4A">
            <w:pPr>
              <w:rPr>
                <w:rFonts w:ascii="Times New Roman" w:hAnsi="Times New Roman" w:cs="Times New Roman"/>
              </w:rPr>
            </w:pPr>
            <w:r w:rsidRPr="00AD6A4F">
              <w:rPr>
                <w:rFonts w:ascii="Times New Roman" w:hAnsi="Times New Roman" w:cs="Times New Roman"/>
              </w:rPr>
              <w:t>Variables</w:t>
            </w:r>
          </w:p>
        </w:tc>
        <w:tc>
          <w:tcPr>
            <w:tcW w:w="0" w:type="auto"/>
            <w:gridSpan w:val="3"/>
          </w:tcPr>
          <w:p w14:paraId="6D1F0ADD"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D6A4F">
              <w:rPr>
                <w:rFonts w:ascii="Times New Roman" w:hAnsi="Times New Roman" w:cs="Times New Roman"/>
              </w:rPr>
              <w:t>Symptoms of reproductive tract infections in the last 6 months</w:t>
            </w:r>
          </w:p>
        </w:tc>
        <w:tc>
          <w:tcPr>
            <w:tcW w:w="0" w:type="auto"/>
          </w:tcPr>
          <w:p w14:paraId="5AF0B9AB"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D6A4F">
              <w:rPr>
                <w:rFonts w:ascii="Times New Roman" w:hAnsi="Times New Roman" w:cs="Times New Roman"/>
              </w:rPr>
              <w:t>Chi square test and p-value</w:t>
            </w:r>
          </w:p>
        </w:tc>
      </w:tr>
      <w:tr w:rsidR="00074D78" w:rsidRPr="00AD6A4F" w14:paraId="6610418C" w14:textId="77777777" w:rsidTr="00074D7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63353F8" w14:textId="77777777" w:rsidR="00074D78" w:rsidRPr="00AD6A4F" w:rsidRDefault="00074D78" w:rsidP="00894B4A">
            <w:pPr>
              <w:rPr>
                <w:rFonts w:ascii="Times New Roman" w:hAnsi="Times New Roman" w:cs="Times New Roman"/>
              </w:rPr>
            </w:pPr>
          </w:p>
        </w:tc>
        <w:tc>
          <w:tcPr>
            <w:tcW w:w="0" w:type="auto"/>
          </w:tcPr>
          <w:p w14:paraId="0A292398"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62256">
              <w:rPr>
                <w:rFonts w:ascii="Times New Roman" w:hAnsi="Times New Roman" w:cs="Times New Roman"/>
                <w:b/>
                <w:bCs/>
              </w:rPr>
              <w:t>Yes</w:t>
            </w:r>
          </w:p>
          <w:p w14:paraId="6747312B"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62256">
              <w:rPr>
                <w:rFonts w:ascii="Times New Roman" w:hAnsi="Times New Roman" w:cs="Times New Roman"/>
                <w:b/>
                <w:bCs/>
              </w:rPr>
              <w:t>n (%)</w:t>
            </w:r>
          </w:p>
        </w:tc>
        <w:tc>
          <w:tcPr>
            <w:tcW w:w="0" w:type="auto"/>
          </w:tcPr>
          <w:p w14:paraId="31362C3E"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62256">
              <w:rPr>
                <w:rFonts w:ascii="Times New Roman" w:hAnsi="Times New Roman" w:cs="Times New Roman"/>
                <w:b/>
                <w:bCs/>
              </w:rPr>
              <w:t>No</w:t>
            </w:r>
          </w:p>
          <w:p w14:paraId="064C1667"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62256">
              <w:rPr>
                <w:rFonts w:ascii="Times New Roman" w:hAnsi="Times New Roman" w:cs="Times New Roman"/>
                <w:b/>
                <w:bCs/>
              </w:rPr>
              <w:t>n (%)</w:t>
            </w:r>
          </w:p>
        </w:tc>
        <w:tc>
          <w:tcPr>
            <w:tcW w:w="0" w:type="auto"/>
          </w:tcPr>
          <w:p w14:paraId="300412A9"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62256">
              <w:rPr>
                <w:rFonts w:ascii="Times New Roman" w:hAnsi="Times New Roman" w:cs="Times New Roman"/>
                <w:b/>
                <w:bCs/>
              </w:rPr>
              <w:t>Total</w:t>
            </w:r>
          </w:p>
          <w:p w14:paraId="274C9B70"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62256">
              <w:rPr>
                <w:rFonts w:ascii="Times New Roman" w:hAnsi="Times New Roman" w:cs="Times New Roman"/>
                <w:b/>
                <w:bCs/>
              </w:rPr>
              <w:t>n (%)</w:t>
            </w:r>
          </w:p>
        </w:tc>
        <w:tc>
          <w:tcPr>
            <w:tcW w:w="0" w:type="auto"/>
            <w:vMerge w:val="restart"/>
            <w:vAlign w:val="center"/>
          </w:tcPr>
          <w:p w14:paraId="0AD28063" w14:textId="77777777" w:rsidR="00074D78" w:rsidRPr="00AD6A4F" w:rsidRDefault="00074D78" w:rsidP="00074D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6A4F">
              <w:rPr>
                <w:rFonts w:ascii="Times New Roman" w:hAnsi="Times New Roman" w:cs="Times New Roman"/>
              </w:rPr>
              <w:t>X2 = 12.222</w:t>
            </w:r>
          </w:p>
          <w:p w14:paraId="40F3DA73" w14:textId="48940FA9" w:rsidR="00074D78" w:rsidRPr="00AD6A4F" w:rsidRDefault="00074D78" w:rsidP="00074D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6A4F">
              <w:rPr>
                <w:rFonts w:ascii="Times New Roman" w:hAnsi="Times New Roman" w:cs="Times New Roman"/>
              </w:rPr>
              <w:t>P &lt;0.001</w:t>
            </w:r>
          </w:p>
        </w:tc>
      </w:tr>
      <w:tr w:rsidR="00074D78" w:rsidRPr="00AD6A4F" w14:paraId="78F9CC3F" w14:textId="77777777" w:rsidTr="000F696B">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18AF748C" w14:textId="77777777" w:rsidR="00074D78" w:rsidRPr="00AD6A4F" w:rsidRDefault="00074D78" w:rsidP="00894B4A">
            <w:pPr>
              <w:rPr>
                <w:rFonts w:ascii="Times New Roman" w:hAnsi="Times New Roman" w:cs="Times New Roman"/>
              </w:rPr>
            </w:pPr>
            <w:r w:rsidRPr="00AD6A4F">
              <w:rPr>
                <w:rFonts w:ascii="Times New Roman" w:hAnsi="Times New Roman" w:cs="Times New Roman"/>
              </w:rPr>
              <w:t>&lt;=30000</w:t>
            </w:r>
          </w:p>
        </w:tc>
        <w:tc>
          <w:tcPr>
            <w:tcW w:w="0" w:type="auto"/>
          </w:tcPr>
          <w:p w14:paraId="1E16ECCA"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6A4F">
              <w:rPr>
                <w:rFonts w:ascii="Times New Roman" w:hAnsi="Times New Roman" w:cs="Times New Roman"/>
              </w:rPr>
              <w:t>55 (53.9)</w:t>
            </w:r>
          </w:p>
        </w:tc>
        <w:tc>
          <w:tcPr>
            <w:tcW w:w="0" w:type="auto"/>
          </w:tcPr>
          <w:p w14:paraId="7086B142"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6A4F">
              <w:rPr>
                <w:rFonts w:ascii="Times New Roman" w:hAnsi="Times New Roman" w:cs="Times New Roman"/>
              </w:rPr>
              <w:t>61 (32.8)</w:t>
            </w:r>
          </w:p>
        </w:tc>
        <w:tc>
          <w:tcPr>
            <w:tcW w:w="0" w:type="auto"/>
          </w:tcPr>
          <w:p w14:paraId="7A4B33CC"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6A4F">
              <w:rPr>
                <w:rFonts w:ascii="Times New Roman" w:hAnsi="Times New Roman" w:cs="Times New Roman"/>
              </w:rPr>
              <w:t>116 (40.3)</w:t>
            </w:r>
          </w:p>
        </w:tc>
        <w:tc>
          <w:tcPr>
            <w:tcW w:w="0" w:type="auto"/>
            <w:vMerge/>
          </w:tcPr>
          <w:p w14:paraId="092559FC" w14:textId="3E7A765C"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74D78" w:rsidRPr="00AD6A4F" w14:paraId="30F9ECD1" w14:textId="77777777" w:rsidTr="000F696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221D7377" w14:textId="77777777" w:rsidR="00074D78" w:rsidRPr="00AD6A4F" w:rsidRDefault="00074D78" w:rsidP="00894B4A">
            <w:pPr>
              <w:rPr>
                <w:rFonts w:ascii="Times New Roman" w:hAnsi="Times New Roman" w:cs="Times New Roman"/>
              </w:rPr>
            </w:pPr>
            <w:r w:rsidRPr="00AD6A4F">
              <w:rPr>
                <w:rFonts w:ascii="Times New Roman" w:hAnsi="Times New Roman" w:cs="Times New Roman"/>
              </w:rPr>
              <w:t>&gt;30000</w:t>
            </w:r>
          </w:p>
        </w:tc>
        <w:tc>
          <w:tcPr>
            <w:tcW w:w="0" w:type="auto"/>
          </w:tcPr>
          <w:p w14:paraId="5EE36955"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6A4F">
              <w:rPr>
                <w:rFonts w:ascii="Times New Roman" w:hAnsi="Times New Roman" w:cs="Times New Roman"/>
              </w:rPr>
              <w:t>47 (46.1)</w:t>
            </w:r>
          </w:p>
        </w:tc>
        <w:tc>
          <w:tcPr>
            <w:tcW w:w="0" w:type="auto"/>
          </w:tcPr>
          <w:p w14:paraId="554CB832"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6A4F">
              <w:rPr>
                <w:rFonts w:ascii="Times New Roman" w:hAnsi="Times New Roman" w:cs="Times New Roman"/>
              </w:rPr>
              <w:t>125 (67.2)</w:t>
            </w:r>
          </w:p>
        </w:tc>
        <w:tc>
          <w:tcPr>
            <w:tcW w:w="0" w:type="auto"/>
          </w:tcPr>
          <w:p w14:paraId="7B433997"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6A4F">
              <w:rPr>
                <w:rFonts w:ascii="Times New Roman" w:hAnsi="Times New Roman" w:cs="Times New Roman"/>
              </w:rPr>
              <w:t>172 (59.7)</w:t>
            </w:r>
          </w:p>
        </w:tc>
        <w:tc>
          <w:tcPr>
            <w:tcW w:w="0" w:type="auto"/>
            <w:vMerge/>
          </w:tcPr>
          <w:p w14:paraId="5D05577B"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6DECB3C" w14:textId="77777777" w:rsidR="00710080" w:rsidRPr="00437500" w:rsidRDefault="00710080" w:rsidP="00894B4A">
      <w:pPr>
        <w:rPr>
          <w:rFonts w:ascii="Times New Roman" w:hAnsi="Times New Roman" w:cs="Times New Roman"/>
          <w:sz w:val="24"/>
          <w:szCs w:val="24"/>
        </w:rPr>
      </w:pPr>
    </w:p>
    <w:p w14:paraId="7C277D88" w14:textId="77777777"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From Table 7, a high percentage of respondents with family expenditures ≤30,000 reported RTI symptoms (53.9%), and this was significant (P-value &lt;0.001).</w:t>
      </w:r>
    </w:p>
    <w:p w14:paraId="4F98988E" w14:textId="440DC0BE" w:rsidR="00710080" w:rsidRPr="00437500" w:rsidRDefault="00DA4628" w:rsidP="00DA4628">
      <w:pPr>
        <w:pStyle w:val="Caption"/>
      </w:pPr>
      <w:bookmarkStart w:id="48" w:name="_Toc181616124"/>
      <w:r>
        <w:t xml:space="preserve">Table </w:t>
      </w:r>
      <w:fldSimple w:instr=" SEQ Table \* ARABIC ">
        <w:r w:rsidR="002A2352">
          <w:rPr>
            <w:noProof/>
          </w:rPr>
          <w:t>8</w:t>
        </w:r>
      </w:fldSimple>
      <w:r>
        <w:t xml:space="preserve"> </w:t>
      </w:r>
      <w:r w:rsidRPr="001F1952">
        <w:t>Distribution of respondent on their family size and symptoms of reproductive tract infections</w:t>
      </w:r>
      <w:bookmarkEnd w:id="48"/>
    </w:p>
    <w:tbl>
      <w:tblPr>
        <w:tblStyle w:val="GridTable5Dark-Accent6"/>
        <w:tblW w:w="0" w:type="auto"/>
        <w:tblLook w:val="04A0" w:firstRow="1" w:lastRow="0" w:firstColumn="1" w:lastColumn="0" w:noHBand="0" w:noVBand="1"/>
      </w:tblPr>
      <w:tblGrid>
        <w:gridCol w:w="1039"/>
        <w:gridCol w:w="1723"/>
        <w:gridCol w:w="1905"/>
        <w:gridCol w:w="1905"/>
        <w:gridCol w:w="2561"/>
      </w:tblGrid>
      <w:tr w:rsidR="00710080" w:rsidRPr="00AD6A4F" w14:paraId="133D91CB" w14:textId="77777777" w:rsidTr="00F4500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2C2170BB"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19EE740D"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6BE6E073"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074D78" w:rsidRPr="00AD6A4F" w14:paraId="4671CB60" w14:textId="77777777" w:rsidTr="00074D7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C0ECF85" w14:textId="77777777" w:rsidR="00074D78" w:rsidRPr="00AD6A4F" w:rsidRDefault="00074D78" w:rsidP="00894B4A">
            <w:pPr>
              <w:rPr>
                <w:rFonts w:ascii="Times New Roman" w:hAnsi="Times New Roman" w:cs="Times New Roman"/>
                <w:sz w:val="20"/>
                <w:szCs w:val="20"/>
              </w:rPr>
            </w:pPr>
          </w:p>
        </w:tc>
        <w:tc>
          <w:tcPr>
            <w:tcW w:w="0" w:type="auto"/>
          </w:tcPr>
          <w:p w14:paraId="1F3BF2B1"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Yes</w:t>
            </w:r>
          </w:p>
          <w:p w14:paraId="59DA2DD1"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221C89A3"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No</w:t>
            </w:r>
          </w:p>
          <w:p w14:paraId="3BD8FC78"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0E5A61A9"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Total</w:t>
            </w:r>
          </w:p>
          <w:p w14:paraId="3C61509C"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vMerge w:val="restart"/>
            <w:vAlign w:val="center"/>
          </w:tcPr>
          <w:p w14:paraId="0A4A4868" w14:textId="77777777" w:rsidR="00074D78" w:rsidRPr="00AD6A4F" w:rsidRDefault="00074D78" w:rsidP="00074D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3.137</w:t>
            </w:r>
          </w:p>
          <w:p w14:paraId="7C5E3DB2" w14:textId="5EC875C0" w:rsidR="00074D78" w:rsidRPr="00AD6A4F" w:rsidRDefault="00074D78" w:rsidP="00074D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 0.077</w:t>
            </w:r>
          </w:p>
        </w:tc>
      </w:tr>
      <w:tr w:rsidR="00074D78" w:rsidRPr="00AD6A4F" w14:paraId="2DC8698A" w14:textId="77777777" w:rsidTr="00F45006">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16940981" w14:textId="77777777" w:rsidR="00074D78" w:rsidRPr="00AD6A4F" w:rsidRDefault="00074D78" w:rsidP="00894B4A">
            <w:pPr>
              <w:rPr>
                <w:rFonts w:ascii="Times New Roman" w:hAnsi="Times New Roman" w:cs="Times New Roman"/>
                <w:sz w:val="20"/>
                <w:szCs w:val="20"/>
              </w:rPr>
            </w:pPr>
            <w:r w:rsidRPr="00AD6A4F">
              <w:rPr>
                <w:rFonts w:ascii="Times New Roman" w:hAnsi="Times New Roman" w:cs="Times New Roman"/>
                <w:sz w:val="20"/>
                <w:szCs w:val="20"/>
              </w:rPr>
              <w:t>&lt;=4</w:t>
            </w:r>
          </w:p>
        </w:tc>
        <w:tc>
          <w:tcPr>
            <w:tcW w:w="0" w:type="auto"/>
          </w:tcPr>
          <w:p w14:paraId="483D555B"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43 (42.2)</w:t>
            </w:r>
          </w:p>
        </w:tc>
        <w:tc>
          <w:tcPr>
            <w:tcW w:w="0" w:type="auto"/>
          </w:tcPr>
          <w:p w14:paraId="74006670"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59 (31.7)</w:t>
            </w:r>
          </w:p>
        </w:tc>
        <w:tc>
          <w:tcPr>
            <w:tcW w:w="0" w:type="auto"/>
          </w:tcPr>
          <w:p w14:paraId="4E66C37C"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102 (35.4)</w:t>
            </w:r>
          </w:p>
        </w:tc>
        <w:tc>
          <w:tcPr>
            <w:tcW w:w="0" w:type="auto"/>
            <w:vMerge/>
          </w:tcPr>
          <w:p w14:paraId="08187836" w14:textId="3517D3AD"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74D78" w:rsidRPr="00AD6A4F" w14:paraId="6CA51313" w14:textId="77777777" w:rsidTr="00F4500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7C859644" w14:textId="77777777" w:rsidR="00074D78" w:rsidRPr="00AD6A4F" w:rsidRDefault="00074D78" w:rsidP="00894B4A">
            <w:pPr>
              <w:rPr>
                <w:rFonts w:ascii="Times New Roman" w:hAnsi="Times New Roman" w:cs="Times New Roman"/>
                <w:sz w:val="20"/>
                <w:szCs w:val="20"/>
              </w:rPr>
            </w:pPr>
            <w:r w:rsidRPr="00AD6A4F">
              <w:rPr>
                <w:rFonts w:ascii="Times New Roman" w:hAnsi="Times New Roman" w:cs="Times New Roman"/>
                <w:sz w:val="20"/>
                <w:szCs w:val="20"/>
              </w:rPr>
              <w:t>&gt;4</w:t>
            </w:r>
          </w:p>
        </w:tc>
        <w:tc>
          <w:tcPr>
            <w:tcW w:w="0" w:type="auto"/>
          </w:tcPr>
          <w:p w14:paraId="2BE2A551"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59 (57.8)</w:t>
            </w:r>
          </w:p>
        </w:tc>
        <w:tc>
          <w:tcPr>
            <w:tcW w:w="0" w:type="auto"/>
          </w:tcPr>
          <w:p w14:paraId="30ECDC95"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127 (68.3)</w:t>
            </w:r>
          </w:p>
        </w:tc>
        <w:tc>
          <w:tcPr>
            <w:tcW w:w="0" w:type="auto"/>
          </w:tcPr>
          <w:p w14:paraId="09D716E6"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186 (64.6)</w:t>
            </w:r>
          </w:p>
        </w:tc>
        <w:tc>
          <w:tcPr>
            <w:tcW w:w="0" w:type="auto"/>
            <w:vMerge/>
          </w:tcPr>
          <w:p w14:paraId="1B963612"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7BB23012" w14:textId="77777777" w:rsidR="00710080" w:rsidRPr="00437500" w:rsidRDefault="00710080" w:rsidP="00894B4A">
      <w:pPr>
        <w:rPr>
          <w:rFonts w:ascii="Times New Roman" w:hAnsi="Times New Roman" w:cs="Times New Roman"/>
          <w:sz w:val="24"/>
          <w:szCs w:val="24"/>
        </w:rPr>
      </w:pPr>
    </w:p>
    <w:p w14:paraId="7DEB28A8" w14:textId="77777777"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Table 8 illustrates, respondents from larger families (&gt;4) reported higher percentages of RTI symptoms (57.8%), although the P-value was 0.077, indicating no strong significance.</w:t>
      </w:r>
    </w:p>
    <w:p w14:paraId="4183BAA1" w14:textId="6359F59B" w:rsidR="00710080" w:rsidRPr="00437500" w:rsidRDefault="008D141D" w:rsidP="008D141D">
      <w:pPr>
        <w:pStyle w:val="Caption"/>
      </w:pPr>
      <w:bookmarkStart w:id="49" w:name="_Toc181616125"/>
      <w:r>
        <w:t xml:space="preserve">Table </w:t>
      </w:r>
      <w:fldSimple w:instr=" SEQ Table \* ARABIC ">
        <w:r w:rsidR="002A2352">
          <w:rPr>
            <w:noProof/>
          </w:rPr>
          <w:t>9</w:t>
        </w:r>
      </w:fldSimple>
      <w:r>
        <w:t xml:space="preserve"> </w:t>
      </w:r>
      <w:r w:rsidRPr="00560499">
        <w:t>Association between respondents' menstruation knowledge and symptoms of reproductive tract infections</w:t>
      </w:r>
      <w:bookmarkEnd w:id="49"/>
    </w:p>
    <w:tbl>
      <w:tblPr>
        <w:tblStyle w:val="GridTable5Dark-Accent6"/>
        <w:tblW w:w="0" w:type="auto"/>
        <w:tblLook w:val="04A0" w:firstRow="1" w:lastRow="0" w:firstColumn="1" w:lastColumn="0" w:noHBand="0" w:noVBand="1"/>
      </w:tblPr>
      <w:tblGrid>
        <w:gridCol w:w="3442"/>
        <w:gridCol w:w="1455"/>
        <w:gridCol w:w="1455"/>
        <w:gridCol w:w="1586"/>
        <w:gridCol w:w="2027"/>
      </w:tblGrid>
      <w:tr w:rsidR="00710080" w:rsidRPr="00AD6A4F" w14:paraId="60D50B31" w14:textId="77777777" w:rsidTr="0092434C">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0" w:type="auto"/>
          </w:tcPr>
          <w:p w14:paraId="759B873B"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6A9FCCFB"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0F879E6A"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074D78" w:rsidRPr="00AD6A4F" w14:paraId="10406624" w14:textId="77777777" w:rsidTr="00074D7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81B49F7" w14:textId="77777777" w:rsidR="00074D78" w:rsidRPr="00AD6A4F" w:rsidRDefault="00074D78" w:rsidP="00894B4A">
            <w:pPr>
              <w:rPr>
                <w:rFonts w:ascii="Times New Roman" w:hAnsi="Times New Roman" w:cs="Times New Roman"/>
                <w:sz w:val="20"/>
                <w:szCs w:val="20"/>
              </w:rPr>
            </w:pPr>
          </w:p>
        </w:tc>
        <w:tc>
          <w:tcPr>
            <w:tcW w:w="0" w:type="auto"/>
          </w:tcPr>
          <w:p w14:paraId="79F16989"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Yes</w:t>
            </w:r>
          </w:p>
          <w:p w14:paraId="3D6AA0AF"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3EA3336A"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No</w:t>
            </w:r>
          </w:p>
          <w:p w14:paraId="15F83B2F"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6F032D19"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Total</w:t>
            </w:r>
          </w:p>
          <w:p w14:paraId="67E60CAB"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vMerge w:val="restart"/>
            <w:vAlign w:val="center"/>
          </w:tcPr>
          <w:p w14:paraId="03259933" w14:textId="77777777" w:rsidR="00074D78" w:rsidRPr="00AD6A4F" w:rsidRDefault="00074D78" w:rsidP="00074D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35.838</w:t>
            </w:r>
          </w:p>
          <w:p w14:paraId="7F80EE3C" w14:textId="5472DD6B" w:rsidR="00074D78" w:rsidRPr="00AD6A4F" w:rsidRDefault="00074D78" w:rsidP="00074D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&lt;0.001</w:t>
            </w:r>
          </w:p>
        </w:tc>
      </w:tr>
      <w:tr w:rsidR="00074D78" w:rsidRPr="00AD6A4F" w14:paraId="032C057D"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119B2DC0" w14:textId="77777777" w:rsidR="00074D78" w:rsidRPr="00AD6A4F" w:rsidRDefault="00074D78" w:rsidP="00894B4A">
            <w:pPr>
              <w:rPr>
                <w:rFonts w:ascii="Times New Roman" w:hAnsi="Times New Roman" w:cs="Times New Roman"/>
                <w:sz w:val="20"/>
                <w:szCs w:val="20"/>
              </w:rPr>
            </w:pPr>
            <w:r w:rsidRPr="00AD6A4F">
              <w:rPr>
                <w:rFonts w:ascii="Times New Roman" w:hAnsi="Times New Roman" w:cs="Times New Roman"/>
                <w:sz w:val="20"/>
                <w:szCs w:val="20"/>
              </w:rPr>
              <w:t>Blood that comes out of the vagina</w:t>
            </w:r>
          </w:p>
        </w:tc>
        <w:tc>
          <w:tcPr>
            <w:tcW w:w="0" w:type="auto"/>
          </w:tcPr>
          <w:p w14:paraId="0936DAD9"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41 (40.2)</w:t>
            </w:r>
          </w:p>
        </w:tc>
        <w:tc>
          <w:tcPr>
            <w:tcW w:w="0" w:type="auto"/>
          </w:tcPr>
          <w:p w14:paraId="18765DDF"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99 (53.2)</w:t>
            </w:r>
          </w:p>
        </w:tc>
        <w:tc>
          <w:tcPr>
            <w:tcW w:w="0" w:type="auto"/>
          </w:tcPr>
          <w:p w14:paraId="0FFBFFD8"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140 (48.6)</w:t>
            </w:r>
          </w:p>
        </w:tc>
        <w:tc>
          <w:tcPr>
            <w:tcW w:w="0" w:type="auto"/>
            <w:vMerge/>
          </w:tcPr>
          <w:p w14:paraId="5192AE0D" w14:textId="3788C108"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74D78" w:rsidRPr="00AD6A4F" w14:paraId="6B9C7180"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4ADB3AF1" w14:textId="0C1C872A" w:rsidR="00074D78" w:rsidRPr="00AD6A4F" w:rsidRDefault="009A7EDD" w:rsidP="00894B4A">
            <w:pPr>
              <w:rPr>
                <w:rFonts w:ascii="Times New Roman" w:hAnsi="Times New Roman" w:cs="Times New Roman"/>
                <w:sz w:val="20"/>
                <w:szCs w:val="20"/>
              </w:rPr>
            </w:pPr>
            <w:ins w:id="50" w:author="Mohammad Nayeem Hasan" w:date="2024-12-13T16:44:00Z" w16du:dateUtc="2024-12-13T10:44:00Z">
              <w:r>
                <w:rPr>
                  <w:rFonts w:ascii="Times New Roman" w:hAnsi="Times New Roman" w:cs="Times New Roman"/>
                  <w:sz w:val="20"/>
                  <w:szCs w:val="20"/>
                </w:rPr>
                <w:t>No knowledge</w:t>
              </w:r>
            </w:ins>
            <w:del w:id="51" w:author="Mohammad Nayeem Hasan" w:date="2024-12-13T16:44:00Z" w16du:dateUtc="2024-12-13T10:44:00Z">
              <w:r w:rsidR="00074D78" w:rsidRPr="00AD6A4F" w:rsidDel="009A7EDD">
                <w:rPr>
                  <w:rFonts w:ascii="Times New Roman" w:hAnsi="Times New Roman" w:cs="Times New Roman"/>
                  <w:sz w:val="20"/>
                  <w:szCs w:val="20"/>
                </w:rPr>
                <w:delText>I don’t know</w:delText>
              </w:r>
            </w:del>
          </w:p>
        </w:tc>
        <w:tc>
          <w:tcPr>
            <w:tcW w:w="0" w:type="auto"/>
          </w:tcPr>
          <w:p w14:paraId="577101AC"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16 (15.7)</w:t>
            </w:r>
          </w:p>
        </w:tc>
        <w:tc>
          <w:tcPr>
            <w:tcW w:w="0" w:type="auto"/>
          </w:tcPr>
          <w:p w14:paraId="255A1753"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0 (0.0)</w:t>
            </w:r>
          </w:p>
        </w:tc>
        <w:tc>
          <w:tcPr>
            <w:tcW w:w="0" w:type="auto"/>
          </w:tcPr>
          <w:p w14:paraId="0C3D9DF4"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16 (5.6)</w:t>
            </w:r>
          </w:p>
        </w:tc>
        <w:tc>
          <w:tcPr>
            <w:tcW w:w="0" w:type="auto"/>
            <w:vMerge/>
          </w:tcPr>
          <w:p w14:paraId="06B1BC96" w14:textId="48DCD1BC"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074D78" w:rsidRPr="00AD6A4F" w14:paraId="04D0C7A9"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6BBB1F61" w14:textId="10F7F9B2" w:rsidR="00074D78" w:rsidRPr="00AD6A4F" w:rsidRDefault="00074D78" w:rsidP="00894B4A">
            <w:pPr>
              <w:rPr>
                <w:rFonts w:ascii="Times New Roman" w:hAnsi="Times New Roman" w:cs="Times New Roman"/>
                <w:sz w:val="20"/>
                <w:szCs w:val="20"/>
              </w:rPr>
            </w:pPr>
            <w:r w:rsidRPr="00AD6A4F">
              <w:rPr>
                <w:rFonts w:ascii="Times New Roman" w:hAnsi="Times New Roman" w:cs="Times New Roman"/>
                <w:sz w:val="20"/>
                <w:szCs w:val="20"/>
              </w:rPr>
              <w:t>It is common t</w:t>
            </w:r>
            <w:r w:rsidR="00127EE6">
              <w:rPr>
                <w:rFonts w:ascii="Times New Roman" w:hAnsi="Times New Roman" w:cs="Times New Roman"/>
                <w:sz w:val="20"/>
                <w:szCs w:val="20"/>
              </w:rPr>
              <w:t xml:space="preserve">o </w:t>
            </w:r>
            <w:r w:rsidRPr="00AD6A4F">
              <w:rPr>
                <w:rFonts w:ascii="Times New Roman" w:hAnsi="Times New Roman" w:cs="Times New Roman"/>
                <w:sz w:val="20"/>
                <w:szCs w:val="20"/>
              </w:rPr>
              <w:t>menstruate over 10 days or more</w:t>
            </w:r>
          </w:p>
        </w:tc>
        <w:tc>
          <w:tcPr>
            <w:tcW w:w="0" w:type="auto"/>
          </w:tcPr>
          <w:p w14:paraId="04AFAB07"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(1.0)</w:t>
            </w:r>
          </w:p>
        </w:tc>
        <w:tc>
          <w:tcPr>
            <w:tcW w:w="0" w:type="auto"/>
          </w:tcPr>
          <w:p w14:paraId="6240D67A"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0 (0.0)</w:t>
            </w:r>
          </w:p>
        </w:tc>
        <w:tc>
          <w:tcPr>
            <w:tcW w:w="0" w:type="auto"/>
          </w:tcPr>
          <w:p w14:paraId="6C70E33B"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(0.3)</w:t>
            </w:r>
          </w:p>
        </w:tc>
        <w:tc>
          <w:tcPr>
            <w:tcW w:w="0" w:type="auto"/>
            <w:vMerge/>
          </w:tcPr>
          <w:p w14:paraId="41CA3144"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74D78" w:rsidRPr="00AD6A4F" w14:paraId="28D3005D"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8885C95" w14:textId="77777777" w:rsidR="00074D78" w:rsidRPr="00AD6A4F" w:rsidRDefault="00074D78" w:rsidP="00894B4A">
            <w:pPr>
              <w:rPr>
                <w:rFonts w:ascii="Times New Roman" w:hAnsi="Times New Roman" w:cs="Times New Roman"/>
                <w:sz w:val="20"/>
                <w:szCs w:val="20"/>
              </w:rPr>
            </w:pPr>
            <w:r w:rsidRPr="00AD6A4F">
              <w:rPr>
                <w:rFonts w:ascii="Times New Roman" w:hAnsi="Times New Roman" w:cs="Times New Roman"/>
                <w:sz w:val="20"/>
                <w:szCs w:val="20"/>
              </w:rPr>
              <w:t>It is related the menstrual cycle</w:t>
            </w:r>
          </w:p>
        </w:tc>
        <w:tc>
          <w:tcPr>
            <w:tcW w:w="0" w:type="auto"/>
          </w:tcPr>
          <w:p w14:paraId="0254B732"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31 (30.4)</w:t>
            </w:r>
          </w:p>
        </w:tc>
        <w:tc>
          <w:tcPr>
            <w:tcW w:w="0" w:type="auto"/>
          </w:tcPr>
          <w:p w14:paraId="07049E55"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51 (27.4)</w:t>
            </w:r>
          </w:p>
        </w:tc>
        <w:tc>
          <w:tcPr>
            <w:tcW w:w="0" w:type="auto"/>
          </w:tcPr>
          <w:p w14:paraId="573AD9F4"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82 (28.5)</w:t>
            </w:r>
          </w:p>
        </w:tc>
        <w:tc>
          <w:tcPr>
            <w:tcW w:w="0" w:type="auto"/>
            <w:vMerge/>
          </w:tcPr>
          <w:p w14:paraId="07C84385"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074D78" w:rsidRPr="00AD6A4F" w14:paraId="273913BF"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41C1A85B" w14:textId="77777777" w:rsidR="00074D78" w:rsidRPr="00AD6A4F" w:rsidRDefault="00074D78" w:rsidP="00894B4A">
            <w:pPr>
              <w:rPr>
                <w:rFonts w:ascii="Times New Roman" w:hAnsi="Times New Roman" w:cs="Times New Roman"/>
                <w:sz w:val="20"/>
                <w:szCs w:val="20"/>
              </w:rPr>
            </w:pPr>
            <w:r w:rsidRPr="00AD6A4F">
              <w:rPr>
                <w:rFonts w:ascii="Times New Roman" w:hAnsi="Times New Roman" w:cs="Times New Roman"/>
                <w:sz w:val="20"/>
                <w:szCs w:val="20"/>
              </w:rPr>
              <w:t>People menstruate every 3 weeks</w:t>
            </w:r>
          </w:p>
        </w:tc>
        <w:tc>
          <w:tcPr>
            <w:tcW w:w="0" w:type="auto"/>
          </w:tcPr>
          <w:p w14:paraId="3D648A38"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13 (12.7)</w:t>
            </w:r>
          </w:p>
        </w:tc>
        <w:tc>
          <w:tcPr>
            <w:tcW w:w="0" w:type="auto"/>
          </w:tcPr>
          <w:p w14:paraId="5517540B"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34 (18.3)</w:t>
            </w:r>
          </w:p>
        </w:tc>
        <w:tc>
          <w:tcPr>
            <w:tcW w:w="0" w:type="auto"/>
          </w:tcPr>
          <w:p w14:paraId="7B0011B2"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47 (16.3)</w:t>
            </w:r>
          </w:p>
        </w:tc>
        <w:tc>
          <w:tcPr>
            <w:tcW w:w="0" w:type="auto"/>
            <w:vMerge/>
          </w:tcPr>
          <w:p w14:paraId="4CB3C27D"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74D78" w:rsidRPr="00AD6A4F" w14:paraId="21E68EC4"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3B75429" w14:textId="77777777" w:rsidR="00074D78" w:rsidRPr="00AD6A4F" w:rsidRDefault="00074D78" w:rsidP="00894B4A">
            <w:pPr>
              <w:rPr>
                <w:rFonts w:ascii="Times New Roman" w:hAnsi="Times New Roman" w:cs="Times New Roman"/>
                <w:sz w:val="20"/>
                <w:szCs w:val="20"/>
              </w:rPr>
            </w:pPr>
            <w:r w:rsidRPr="00AD6A4F">
              <w:rPr>
                <w:rFonts w:ascii="Times New Roman" w:hAnsi="Times New Roman" w:cs="Times New Roman"/>
                <w:sz w:val="20"/>
                <w:szCs w:val="20"/>
              </w:rPr>
              <w:lastRenderedPageBreak/>
              <w:t>Women menstruate all their lives</w:t>
            </w:r>
          </w:p>
        </w:tc>
        <w:tc>
          <w:tcPr>
            <w:tcW w:w="0" w:type="auto"/>
          </w:tcPr>
          <w:p w14:paraId="3B249790"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0 (0.0)</w:t>
            </w:r>
          </w:p>
        </w:tc>
        <w:tc>
          <w:tcPr>
            <w:tcW w:w="0" w:type="auto"/>
          </w:tcPr>
          <w:p w14:paraId="05D75405"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 (1.1))</w:t>
            </w:r>
          </w:p>
        </w:tc>
        <w:tc>
          <w:tcPr>
            <w:tcW w:w="0" w:type="auto"/>
          </w:tcPr>
          <w:p w14:paraId="30BEFC17"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 (0.7)</w:t>
            </w:r>
          </w:p>
        </w:tc>
        <w:tc>
          <w:tcPr>
            <w:tcW w:w="0" w:type="auto"/>
            <w:vMerge/>
          </w:tcPr>
          <w:p w14:paraId="29D9C1A5"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653FD7C6" w14:textId="77777777" w:rsidR="00710080" w:rsidRPr="00437500" w:rsidRDefault="00710080" w:rsidP="00894B4A">
      <w:pPr>
        <w:rPr>
          <w:rFonts w:ascii="Times New Roman" w:hAnsi="Times New Roman" w:cs="Times New Roman"/>
          <w:sz w:val="24"/>
          <w:szCs w:val="24"/>
        </w:rPr>
      </w:pPr>
    </w:p>
    <w:p w14:paraId="5D45B96B" w14:textId="2B2DE33E" w:rsidR="00074D78" w:rsidRDefault="00710080" w:rsidP="00074D78">
      <w:pPr>
        <w:bidi/>
        <w:rPr>
          <w:rFonts w:ascii="Times New Roman" w:hAnsi="Times New Roman" w:cs="Times New Roman"/>
          <w:sz w:val="24"/>
          <w:szCs w:val="24"/>
        </w:rPr>
      </w:pPr>
      <w:r w:rsidRPr="00437500">
        <w:rPr>
          <w:rFonts w:ascii="Times New Roman" w:hAnsi="Times New Roman" w:cs="Times New Roman"/>
          <w:sz w:val="24"/>
          <w:szCs w:val="24"/>
        </w:rPr>
        <w:t>Table 9 shows, those who reported understanding menstruation had a higher incidence of symptoms (40.2%) with a P-value of &lt;0.001.</w:t>
      </w:r>
    </w:p>
    <w:p w14:paraId="7DAA4E93" w14:textId="616CE14B" w:rsidR="00710080" w:rsidRPr="00437500" w:rsidRDefault="008D141D" w:rsidP="008D141D">
      <w:pPr>
        <w:pStyle w:val="Caption"/>
      </w:pPr>
      <w:bookmarkStart w:id="52" w:name="_Toc181616126"/>
      <w:r>
        <w:t xml:space="preserve">Table </w:t>
      </w:r>
      <w:fldSimple w:instr=" SEQ Table \* ARABIC ">
        <w:r w:rsidR="002A2352">
          <w:rPr>
            <w:noProof/>
          </w:rPr>
          <w:t>10</w:t>
        </w:r>
      </w:fldSimple>
      <w:r>
        <w:t xml:space="preserve"> </w:t>
      </w:r>
      <w:r w:rsidRPr="00F72286">
        <w:t>Association between respondents' getting menstruation education in her school and symptoms of reproductive tract infections</w:t>
      </w:r>
      <w:bookmarkEnd w:id="52"/>
    </w:p>
    <w:tbl>
      <w:tblPr>
        <w:tblStyle w:val="GridTable5Dark-Accent6"/>
        <w:tblW w:w="0" w:type="auto"/>
        <w:tblLook w:val="04A0" w:firstRow="1" w:lastRow="0" w:firstColumn="1" w:lastColumn="0" w:noHBand="0" w:noVBand="1"/>
      </w:tblPr>
      <w:tblGrid>
        <w:gridCol w:w="1455"/>
        <w:gridCol w:w="1976"/>
        <w:gridCol w:w="1713"/>
        <w:gridCol w:w="1844"/>
        <w:gridCol w:w="2561"/>
      </w:tblGrid>
      <w:tr w:rsidR="00710080" w:rsidRPr="00AD6A4F" w14:paraId="788A2830" w14:textId="77777777" w:rsidTr="0092434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09955A29"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41B09B01"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2F375379"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074D78" w:rsidRPr="00AD6A4F" w14:paraId="4EBBD42C" w14:textId="77777777" w:rsidTr="00074D7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734B478" w14:textId="77777777" w:rsidR="00074D78" w:rsidRPr="00AD6A4F" w:rsidRDefault="00074D78" w:rsidP="00894B4A">
            <w:pPr>
              <w:rPr>
                <w:rFonts w:ascii="Times New Roman" w:hAnsi="Times New Roman" w:cs="Times New Roman"/>
                <w:sz w:val="20"/>
                <w:szCs w:val="20"/>
              </w:rPr>
            </w:pPr>
          </w:p>
        </w:tc>
        <w:tc>
          <w:tcPr>
            <w:tcW w:w="0" w:type="auto"/>
          </w:tcPr>
          <w:p w14:paraId="6BFC4352"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Yes</w:t>
            </w:r>
          </w:p>
          <w:p w14:paraId="47AF97ED"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366431BF"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No</w:t>
            </w:r>
          </w:p>
          <w:p w14:paraId="3CD52D46"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5936BBCE"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Total</w:t>
            </w:r>
          </w:p>
          <w:p w14:paraId="23CFC4D3" w14:textId="77777777" w:rsidR="00074D78" w:rsidRPr="00A62256"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vMerge w:val="restart"/>
            <w:vAlign w:val="center"/>
          </w:tcPr>
          <w:p w14:paraId="5F8D8C09" w14:textId="228C3512" w:rsidR="00074D78" w:rsidRPr="00AD6A4F" w:rsidRDefault="00074D78" w:rsidP="00074D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 xml:space="preserve">X2 = </w:t>
            </w:r>
            <w:ins w:id="53" w:author="Mohammad Nayeem Hasan" w:date="2024-12-13T16:47:00Z" w16du:dateUtc="2024-12-13T10:47:00Z">
              <w:r w:rsidR="00D7181A">
                <w:rPr>
                  <w:rFonts w:ascii="Times New Roman" w:hAnsi="Times New Roman" w:cs="Times New Roman"/>
                  <w:sz w:val="20"/>
                  <w:szCs w:val="20"/>
                </w:rPr>
                <w:t>53.56</w:t>
              </w:r>
            </w:ins>
            <w:del w:id="54" w:author="Mohammad Nayeem Hasan" w:date="2024-12-13T16:47:00Z" w16du:dateUtc="2024-12-13T10:47:00Z">
              <w:r w:rsidRPr="00AD6A4F" w:rsidDel="00D7181A">
                <w:rPr>
                  <w:rFonts w:ascii="Times New Roman" w:hAnsi="Times New Roman" w:cs="Times New Roman"/>
                  <w:sz w:val="20"/>
                  <w:szCs w:val="20"/>
                </w:rPr>
                <w:delText>76.847</w:delText>
              </w:r>
            </w:del>
          </w:p>
          <w:p w14:paraId="74BE9735" w14:textId="54422254" w:rsidR="00074D78" w:rsidRPr="00AD6A4F" w:rsidRDefault="00074D78" w:rsidP="00074D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&lt;0.001</w:t>
            </w:r>
          </w:p>
        </w:tc>
      </w:tr>
      <w:tr w:rsidR="00074D78" w:rsidRPr="00AD6A4F" w14:paraId="782CB3CA"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67B47198" w14:textId="77777777" w:rsidR="00074D78" w:rsidRPr="00AD6A4F" w:rsidRDefault="00074D78" w:rsidP="00894B4A">
            <w:pPr>
              <w:rPr>
                <w:rFonts w:ascii="Times New Roman" w:hAnsi="Times New Roman" w:cs="Times New Roman"/>
                <w:sz w:val="20"/>
                <w:szCs w:val="20"/>
              </w:rPr>
            </w:pPr>
            <w:r w:rsidRPr="00AD6A4F">
              <w:rPr>
                <w:rFonts w:ascii="Times New Roman" w:hAnsi="Times New Roman" w:cs="Times New Roman"/>
                <w:sz w:val="20"/>
                <w:szCs w:val="20"/>
              </w:rPr>
              <w:t>No</w:t>
            </w:r>
          </w:p>
        </w:tc>
        <w:tc>
          <w:tcPr>
            <w:tcW w:w="0" w:type="auto"/>
          </w:tcPr>
          <w:p w14:paraId="1076B88D" w14:textId="613655DA" w:rsidR="00074D78" w:rsidRPr="00AD6A4F" w:rsidRDefault="00B1776D"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ins w:id="55" w:author="Mohammad Nayeem Hasan" w:date="2024-12-13T16:47:00Z" w16du:dateUtc="2024-12-13T10:47:00Z">
              <w:r>
                <w:rPr>
                  <w:rFonts w:ascii="Times New Roman" w:hAnsi="Times New Roman" w:cs="Times New Roman"/>
                  <w:sz w:val="20"/>
                  <w:szCs w:val="20"/>
                </w:rPr>
                <w:t>46</w:t>
              </w:r>
            </w:ins>
            <w:del w:id="56" w:author="Mohammad Nayeem Hasan" w:date="2024-12-13T16:47:00Z" w16du:dateUtc="2024-12-13T10:47:00Z">
              <w:r w:rsidR="00074D78" w:rsidRPr="00AD6A4F" w:rsidDel="00B1776D">
                <w:rPr>
                  <w:rFonts w:ascii="Times New Roman" w:hAnsi="Times New Roman" w:cs="Times New Roman"/>
                  <w:sz w:val="20"/>
                  <w:szCs w:val="20"/>
                </w:rPr>
                <w:delText>33</w:delText>
              </w:r>
            </w:del>
            <w:r w:rsidR="00074D78" w:rsidRPr="00AD6A4F">
              <w:rPr>
                <w:rFonts w:ascii="Times New Roman" w:hAnsi="Times New Roman" w:cs="Times New Roman"/>
                <w:sz w:val="20"/>
                <w:szCs w:val="20"/>
              </w:rPr>
              <w:t xml:space="preserve"> (</w:t>
            </w:r>
            <w:ins w:id="57" w:author="Mohammad Nayeem Hasan" w:date="2024-12-13T16:47:00Z" w16du:dateUtc="2024-12-13T10:47:00Z">
              <w:r>
                <w:rPr>
                  <w:rFonts w:ascii="Times New Roman" w:hAnsi="Times New Roman" w:cs="Times New Roman"/>
                  <w:sz w:val="20"/>
                  <w:szCs w:val="20"/>
                </w:rPr>
                <w:t>45.1</w:t>
              </w:r>
            </w:ins>
            <w:del w:id="58" w:author="Mohammad Nayeem Hasan" w:date="2024-12-13T16:47:00Z" w16du:dateUtc="2024-12-13T10:47:00Z">
              <w:r w:rsidR="00074D78" w:rsidRPr="00AD6A4F" w:rsidDel="00B1776D">
                <w:rPr>
                  <w:rFonts w:ascii="Times New Roman" w:hAnsi="Times New Roman" w:cs="Times New Roman"/>
                  <w:sz w:val="20"/>
                  <w:szCs w:val="20"/>
                </w:rPr>
                <w:delText>32.4</w:delText>
              </w:r>
            </w:del>
            <w:r w:rsidR="00074D78" w:rsidRPr="00AD6A4F">
              <w:rPr>
                <w:rFonts w:ascii="Times New Roman" w:hAnsi="Times New Roman" w:cs="Times New Roman"/>
                <w:sz w:val="20"/>
                <w:szCs w:val="20"/>
              </w:rPr>
              <w:t>)</w:t>
            </w:r>
          </w:p>
        </w:tc>
        <w:tc>
          <w:tcPr>
            <w:tcW w:w="0" w:type="auto"/>
          </w:tcPr>
          <w:p w14:paraId="3592B504" w14:textId="7F3BD45E"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w:t>
            </w:r>
            <w:ins w:id="59" w:author="Mohammad Nayeem Hasan" w:date="2024-12-13T16:47:00Z" w16du:dateUtc="2024-12-13T10:47:00Z">
              <w:r w:rsidR="00B1776D">
                <w:rPr>
                  <w:rFonts w:ascii="Times New Roman" w:hAnsi="Times New Roman" w:cs="Times New Roman"/>
                  <w:sz w:val="20"/>
                  <w:szCs w:val="20"/>
                </w:rPr>
                <w:t>5</w:t>
              </w:r>
            </w:ins>
            <w:del w:id="60" w:author="Mohammad Nayeem Hasan" w:date="2024-12-13T16:47:00Z" w16du:dateUtc="2024-12-13T10:47:00Z">
              <w:r w:rsidRPr="00AD6A4F" w:rsidDel="00B1776D">
                <w:rPr>
                  <w:rFonts w:ascii="Times New Roman" w:hAnsi="Times New Roman" w:cs="Times New Roman"/>
                  <w:sz w:val="20"/>
                  <w:szCs w:val="20"/>
                </w:rPr>
                <w:delText>0</w:delText>
              </w:r>
            </w:del>
            <w:r w:rsidRPr="00AD6A4F">
              <w:rPr>
                <w:rFonts w:ascii="Times New Roman" w:hAnsi="Times New Roman" w:cs="Times New Roman"/>
                <w:sz w:val="20"/>
                <w:szCs w:val="20"/>
              </w:rPr>
              <w:t xml:space="preserve"> (1</w:t>
            </w:r>
            <w:ins w:id="61" w:author="Mohammad Nayeem Hasan" w:date="2024-12-13T16:47:00Z" w16du:dateUtc="2024-12-13T10:47:00Z">
              <w:r w:rsidR="00B1776D">
                <w:rPr>
                  <w:rFonts w:ascii="Times New Roman" w:hAnsi="Times New Roman" w:cs="Times New Roman"/>
                  <w:sz w:val="20"/>
                  <w:szCs w:val="20"/>
                </w:rPr>
                <w:t>8.8</w:t>
              </w:r>
            </w:ins>
            <w:del w:id="62" w:author="Mohammad Nayeem Hasan" w:date="2024-12-13T16:47:00Z" w16du:dateUtc="2024-12-13T10:47:00Z">
              <w:r w:rsidRPr="00AD6A4F" w:rsidDel="00B1776D">
                <w:rPr>
                  <w:rFonts w:ascii="Times New Roman" w:hAnsi="Times New Roman" w:cs="Times New Roman"/>
                  <w:sz w:val="20"/>
                  <w:szCs w:val="20"/>
                </w:rPr>
                <w:delText>6.1</w:delText>
              </w:r>
            </w:del>
            <w:r w:rsidRPr="00AD6A4F">
              <w:rPr>
                <w:rFonts w:ascii="Times New Roman" w:hAnsi="Times New Roman" w:cs="Times New Roman"/>
                <w:sz w:val="20"/>
                <w:szCs w:val="20"/>
              </w:rPr>
              <w:t>)</w:t>
            </w:r>
          </w:p>
        </w:tc>
        <w:tc>
          <w:tcPr>
            <w:tcW w:w="0" w:type="auto"/>
          </w:tcPr>
          <w:p w14:paraId="58373258" w14:textId="52E0A91B" w:rsidR="00074D78" w:rsidRPr="00AD6A4F" w:rsidRDefault="002B38BC"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ins w:id="63" w:author="Mohammad Nayeem Hasan" w:date="2024-12-13T17:00:00Z" w16du:dateUtc="2024-12-13T11:00:00Z">
              <w:r>
                <w:rPr>
                  <w:rFonts w:ascii="Times New Roman" w:hAnsi="Times New Roman" w:cs="Times New Roman"/>
                  <w:sz w:val="20"/>
                  <w:szCs w:val="20"/>
                </w:rPr>
                <w:t>81</w:t>
              </w:r>
            </w:ins>
            <w:del w:id="64" w:author="Mohammad Nayeem Hasan" w:date="2024-12-13T17:00:00Z" w16du:dateUtc="2024-12-13T11:00:00Z">
              <w:r w:rsidR="00074D78" w:rsidRPr="00AD6A4F" w:rsidDel="002B38BC">
                <w:rPr>
                  <w:rFonts w:ascii="Times New Roman" w:hAnsi="Times New Roman" w:cs="Times New Roman"/>
                  <w:sz w:val="20"/>
                  <w:szCs w:val="20"/>
                </w:rPr>
                <w:delText>63</w:delText>
              </w:r>
            </w:del>
            <w:r w:rsidR="00074D78" w:rsidRPr="00AD6A4F">
              <w:rPr>
                <w:rFonts w:ascii="Times New Roman" w:hAnsi="Times New Roman" w:cs="Times New Roman"/>
                <w:sz w:val="20"/>
                <w:szCs w:val="20"/>
              </w:rPr>
              <w:t xml:space="preserve"> (2</w:t>
            </w:r>
            <w:ins w:id="65" w:author="Mohammad Nayeem Hasan" w:date="2024-12-13T17:01:00Z" w16du:dateUtc="2024-12-13T11:01:00Z">
              <w:r>
                <w:rPr>
                  <w:rFonts w:ascii="Times New Roman" w:hAnsi="Times New Roman" w:cs="Times New Roman"/>
                  <w:sz w:val="20"/>
                  <w:szCs w:val="20"/>
                </w:rPr>
                <w:t>8.1</w:t>
              </w:r>
            </w:ins>
            <w:del w:id="66" w:author="Mohammad Nayeem Hasan" w:date="2024-12-13T17:00:00Z" w16du:dateUtc="2024-12-13T11:00:00Z">
              <w:r w:rsidR="00074D78" w:rsidRPr="00AD6A4F" w:rsidDel="002B38BC">
                <w:rPr>
                  <w:rFonts w:ascii="Times New Roman" w:hAnsi="Times New Roman" w:cs="Times New Roman"/>
                  <w:sz w:val="20"/>
                  <w:szCs w:val="20"/>
                </w:rPr>
                <w:delText>1.9</w:delText>
              </w:r>
            </w:del>
            <w:r w:rsidR="00074D78" w:rsidRPr="00AD6A4F">
              <w:rPr>
                <w:rFonts w:ascii="Times New Roman" w:hAnsi="Times New Roman" w:cs="Times New Roman"/>
                <w:sz w:val="20"/>
                <w:szCs w:val="20"/>
              </w:rPr>
              <w:t>)</w:t>
            </w:r>
          </w:p>
        </w:tc>
        <w:tc>
          <w:tcPr>
            <w:tcW w:w="0" w:type="auto"/>
            <w:vMerge/>
          </w:tcPr>
          <w:p w14:paraId="2296399B" w14:textId="165E7ECD"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74D78" w:rsidRPr="00AD6A4F" w14:paraId="14E6784F"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5FA4D55" w14:textId="77777777" w:rsidR="00074D78" w:rsidRPr="00AD6A4F" w:rsidRDefault="00074D78" w:rsidP="00894B4A">
            <w:pPr>
              <w:rPr>
                <w:rFonts w:ascii="Times New Roman" w:hAnsi="Times New Roman" w:cs="Times New Roman"/>
                <w:sz w:val="20"/>
                <w:szCs w:val="20"/>
              </w:rPr>
            </w:pPr>
            <w:r w:rsidRPr="00AD6A4F">
              <w:rPr>
                <w:rFonts w:ascii="Times New Roman" w:hAnsi="Times New Roman" w:cs="Times New Roman"/>
                <w:sz w:val="20"/>
                <w:szCs w:val="20"/>
              </w:rPr>
              <w:t>Not applicable</w:t>
            </w:r>
          </w:p>
        </w:tc>
        <w:tc>
          <w:tcPr>
            <w:tcW w:w="0" w:type="auto"/>
          </w:tcPr>
          <w:p w14:paraId="4E75A6F2"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16 (15.7)</w:t>
            </w:r>
          </w:p>
        </w:tc>
        <w:tc>
          <w:tcPr>
            <w:tcW w:w="0" w:type="auto"/>
          </w:tcPr>
          <w:p w14:paraId="12926F6D"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112 (60.2)</w:t>
            </w:r>
          </w:p>
        </w:tc>
        <w:tc>
          <w:tcPr>
            <w:tcW w:w="0" w:type="auto"/>
          </w:tcPr>
          <w:p w14:paraId="16C97673"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128 (44.4)</w:t>
            </w:r>
          </w:p>
        </w:tc>
        <w:tc>
          <w:tcPr>
            <w:tcW w:w="0" w:type="auto"/>
            <w:vMerge/>
          </w:tcPr>
          <w:p w14:paraId="49D1E90D" w14:textId="77777777" w:rsidR="00074D78" w:rsidRPr="00AD6A4F" w:rsidRDefault="00074D78"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074D78" w:rsidRPr="00AD6A4F" w14:paraId="77B4AD35"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68A22758" w14:textId="77777777" w:rsidR="00074D78" w:rsidRPr="00AD6A4F" w:rsidRDefault="00074D78" w:rsidP="00894B4A">
            <w:pPr>
              <w:rPr>
                <w:rFonts w:ascii="Times New Roman" w:hAnsi="Times New Roman" w:cs="Times New Roman"/>
                <w:sz w:val="20"/>
                <w:szCs w:val="20"/>
              </w:rPr>
            </w:pPr>
            <w:r w:rsidRPr="00AD6A4F">
              <w:rPr>
                <w:rFonts w:ascii="Times New Roman" w:hAnsi="Times New Roman" w:cs="Times New Roman"/>
                <w:sz w:val="20"/>
                <w:szCs w:val="20"/>
              </w:rPr>
              <w:t>Yes</w:t>
            </w:r>
          </w:p>
        </w:tc>
        <w:tc>
          <w:tcPr>
            <w:tcW w:w="0" w:type="auto"/>
          </w:tcPr>
          <w:p w14:paraId="2FCC4119"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40 (39.2)</w:t>
            </w:r>
          </w:p>
        </w:tc>
        <w:tc>
          <w:tcPr>
            <w:tcW w:w="0" w:type="auto"/>
          </w:tcPr>
          <w:p w14:paraId="49EA25A9"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39 (21.0)</w:t>
            </w:r>
          </w:p>
        </w:tc>
        <w:tc>
          <w:tcPr>
            <w:tcW w:w="0" w:type="auto"/>
          </w:tcPr>
          <w:p w14:paraId="36B3AC79"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79 (27.4)</w:t>
            </w:r>
          </w:p>
        </w:tc>
        <w:tc>
          <w:tcPr>
            <w:tcW w:w="0" w:type="auto"/>
            <w:vMerge/>
          </w:tcPr>
          <w:p w14:paraId="25EC5CE6" w14:textId="77777777" w:rsidR="00074D78" w:rsidRPr="00AD6A4F" w:rsidRDefault="00074D78"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02278A6A" w14:textId="77777777" w:rsidR="00710080" w:rsidRPr="00437500" w:rsidRDefault="00710080" w:rsidP="00894B4A">
      <w:pPr>
        <w:rPr>
          <w:rFonts w:ascii="Times New Roman" w:hAnsi="Times New Roman" w:cs="Times New Roman"/>
          <w:sz w:val="24"/>
          <w:szCs w:val="24"/>
        </w:rPr>
      </w:pPr>
    </w:p>
    <w:p w14:paraId="41F5B3DD" w14:textId="77777777"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Table 10 illustrates, respondents who received menstrual education reported RTI symptoms at a rate of 39.2%, with a P-value of &lt;0.001.</w:t>
      </w:r>
    </w:p>
    <w:p w14:paraId="268D2CF5" w14:textId="541745A3" w:rsidR="00CD1617" w:rsidRPr="00437500" w:rsidRDefault="008D141D" w:rsidP="008D141D">
      <w:pPr>
        <w:pStyle w:val="Caption"/>
        <w:rPr>
          <w:sz w:val="24"/>
          <w:szCs w:val="24"/>
        </w:rPr>
      </w:pPr>
      <w:bookmarkStart w:id="67" w:name="_Toc181616127"/>
      <w:r>
        <w:t xml:space="preserve">Table </w:t>
      </w:r>
      <w:fldSimple w:instr=" SEQ Table \* ARABIC ">
        <w:r w:rsidR="002A2352">
          <w:rPr>
            <w:noProof/>
          </w:rPr>
          <w:t>11</w:t>
        </w:r>
      </w:fldSimple>
      <w:r>
        <w:t xml:space="preserve"> </w:t>
      </w:r>
      <w:r w:rsidRPr="00DB7FE9">
        <w:t>Association between respondents' shyness to talk about menstruation and symptoms of reproductive tract infections</w:t>
      </w:r>
      <w:bookmarkEnd w:id="67"/>
    </w:p>
    <w:tbl>
      <w:tblPr>
        <w:tblStyle w:val="GridTable5Dark-Accent6"/>
        <w:tblW w:w="0" w:type="auto"/>
        <w:tblLook w:val="04A0" w:firstRow="1" w:lastRow="0" w:firstColumn="1" w:lastColumn="0" w:noHBand="0" w:noVBand="1"/>
      </w:tblPr>
      <w:tblGrid>
        <w:gridCol w:w="1105"/>
        <w:gridCol w:w="1723"/>
        <w:gridCol w:w="1905"/>
        <w:gridCol w:w="1905"/>
        <w:gridCol w:w="2561"/>
      </w:tblGrid>
      <w:tr w:rsidR="00710080" w:rsidRPr="00AD6A4F" w14:paraId="29A7BDA5" w14:textId="77777777" w:rsidTr="0092434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A77F0AA"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46589E92"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50C827B2"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E672FB" w:rsidRPr="00AD6A4F" w14:paraId="41C6FDC1" w14:textId="77777777" w:rsidTr="00E672F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23231E96" w14:textId="77777777" w:rsidR="00E672FB" w:rsidRPr="00AD6A4F" w:rsidRDefault="00E672FB" w:rsidP="00894B4A">
            <w:pPr>
              <w:rPr>
                <w:rFonts w:ascii="Times New Roman" w:hAnsi="Times New Roman" w:cs="Times New Roman"/>
                <w:sz w:val="20"/>
                <w:szCs w:val="20"/>
              </w:rPr>
            </w:pPr>
          </w:p>
        </w:tc>
        <w:tc>
          <w:tcPr>
            <w:tcW w:w="0" w:type="auto"/>
          </w:tcPr>
          <w:p w14:paraId="15592A73"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Yes</w:t>
            </w:r>
          </w:p>
          <w:p w14:paraId="18BE3BF8"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550F69CA"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No</w:t>
            </w:r>
          </w:p>
          <w:p w14:paraId="4B5A5C46"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6492C6DD"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Total</w:t>
            </w:r>
          </w:p>
          <w:p w14:paraId="6DE3F987"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vMerge w:val="restart"/>
            <w:vAlign w:val="center"/>
          </w:tcPr>
          <w:p w14:paraId="45A0E107" w14:textId="77777777"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0.980</w:t>
            </w:r>
          </w:p>
          <w:p w14:paraId="5DE8A9CD" w14:textId="47E5AF5F"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 0.613</w:t>
            </w:r>
          </w:p>
        </w:tc>
      </w:tr>
      <w:tr w:rsidR="00E672FB" w:rsidRPr="00AD6A4F" w14:paraId="5B70DEC2" w14:textId="77777777" w:rsidTr="00E672FB">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0A01BE9E"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No</w:t>
            </w:r>
          </w:p>
        </w:tc>
        <w:tc>
          <w:tcPr>
            <w:tcW w:w="0" w:type="auto"/>
          </w:tcPr>
          <w:p w14:paraId="7FFA5D48"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25 (24.5)</w:t>
            </w:r>
          </w:p>
        </w:tc>
        <w:tc>
          <w:tcPr>
            <w:tcW w:w="0" w:type="auto"/>
          </w:tcPr>
          <w:p w14:paraId="42D9819A"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45 (24.2)</w:t>
            </w:r>
          </w:p>
        </w:tc>
        <w:tc>
          <w:tcPr>
            <w:tcW w:w="0" w:type="auto"/>
          </w:tcPr>
          <w:p w14:paraId="2D4DC0E5"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70 (24.3)</w:t>
            </w:r>
          </w:p>
        </w:tc>
        <w:tc>
          <w:tcPr>
            <w:tcW w:w="0" w:type="auto"/>
            <w:vMerge/>
            <w:vAlign w:val="center"/>
          </w:tcPr>
          <w:p w14:paraId="33479020" w14:textId="6352F8BC" w:rsidR="00E672FB" w:rsidRPr="00AD6A4F" w:rsidRDefault="00E672FB" w:rsidP="00E672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672FB" w:rsidRPr="00AD6A4F" w14:paraId="7CD5ABF4" w14:textId="77777777" w:rsidTr="00E672F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141EAF17"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Somewhat</w:t>
            </w:r>
          </w:p>
        </w:tc>
        <w:tc>
          <w:tcPr>
            <w:tcW w:w="0" w:type="auto"/>
          </w:tcPr>
          <w:p w14:paraId="782FCD6F"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13 (12.7)</w:t>
            </w:r>
          </w:p>
        </w:tc>
        <w:tc>
          <w:tcPr>
            <w:tcW w:w="0" w:type="auto"/>
          </w:tcPr>
          <w:p w14:paraId="5CE9117C"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17 (9.1)</w:t>
            </w:r>
          </w:p>
        </w:tc>
        <w:tc>
          <w:tcPr>
            <w:tcW w:w="0" w:type="auto"/>
          </w:tcPr>
          <w:p w14:paraId="7450AD1E"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30 (10.4)</w:t>
            </w:r>
          </w:p>
        </w:tc>
        <w:tc>
          <w:tcPr>
            <w:tcW w:w="0" w:type="auto"/>
            <w:vMerge/>
            <w:vAlign w:val="center"/>
          </w:tcPr>
          <w:p w14:paraId="560E4764" w14:textId="77777777"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672FB" w:rsidRPr="00AD6A4F" w14:paraId="37E77A6D" w14:textId="77777777" w:rsidTr="00E672FB">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2C32ADAC"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Yes</w:t>
            </w:r>
          </w:p>
        </w:tc>
        <w:tc>
          <w:tcPr>
            <w:tcW w:w="0" w:type="auto"/>
          </w:tcPr>
          <w:p w14:paraId="2F3D670B"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64 (62.7)</w:t>
            </w:r>
          </w:p>
        </w:tc>
        <w:tc>
          <w:tcPr>
            <w:tcW w:w="0" w:type="auto"/>
          </w:tcPr>
          <w:p w14:paraId="61A6D661"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124 (66.7)</w:t>
            </w:r>
          </w:p>
        </w:tc>
        <w:tc>
          <w:tcPr>
            <w:tcW w:w="0" w:type="auto"/>
          </w:tcPr>
          <w:p w14:paraId="587B28B8"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188 (65.3)</w:t>
            </w:r>
          </w:p>
        </w:tc>
        <w:tc>
          <w:tcPr>
            <w:tcW w:w="0" w:type="auto"/>
            <w:vMerge/>
            <w:vAlign w:val="center"/>
          </w:tcPr>
          <w:p w14:paraId="07D600C0" w14:textId="77777777" w:rsidR="00E672FB" w:rsidRPr="00AD6A4F" w:rsidRDefault="00E672FB" w:rsidP="00E672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7650D3EE" w14:textId="77777777" w:rsidR="00710080" w:rsidRPr="00437500" w:rsidRDefault="00710080" w:rsidP="00894B4A">
      <w:pPr>
        <w:rPr>
          <w:rFonts w:ascii="Times New Roman" w:hAnsi="Times New Roman" w:cs="Times New Roman"/>
          <w:sz w:val="24"/>
          <w:szCs w:val="24"/>
        </w:rPr>
      </w:pPr>
    </w:p>
    <w:p w14:paraId="15DF4EAB" w14:textId="77777777"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Table 11 illustrates, a significant portion (62.7%) of respondents who were shy about discussing menstruation reported symptoms, but the P-value of 0.613 indicates no strong association.</w:t>
      </w:r>
    </w:p>
    <w:p w14:paraId="664E8198" w14:textId="29CCD5A8" w:rsidR="00710080" w:rsidRPr="00437500" w:rsidRDefault="008D141D" w:rsidP="008D141D">
      <w:pPr>
        <w:pStyle w:val="Caption"/>
      </w:pPr>
      <w:bookmarkStart w:id="68" w:name="_Toc181616128"/>
      <w:r>
        <w:t xml:space="preserve">Table </w:t>
      </w:r>
      <w:fldSimple w:instr=" SEQ Table \* ARABIC ">
        <w:r w:rsidR="002A2352">
          <w:rPr>
            <w:noProof/>
          </w:rPr>
          <w:t>12</w:t>
        </w:r>
      </w:fldSimple>
      <w:r>
        <w:t xml:space="preserve"> </w:t>
      </w:r>
      <w:r w:rsidRPr="001768BA">
        <w:t>Association between respondents' embarrassment of buying menstruation products and symptoms of reproductive tract infections</w:t>
      </w:r>
      <w:bookmarkEnd w:id="68"/>
    </w:p>
    <w:tbl>
      <w:tblPr>
        <w:tblStyle w:val="GridTable5Dark-Accent6"/>
        <w:tblW w:w="0" w:type="auto"/>
        <w:tblLook w:val="04A0" w:firstRow="1" w:lastRow="0" w:firstColumn="1" w:lastColumn="0" w:noHBand="0" w:noVBand="1"/>
      </w:tblPr>
      <w:tblGrid>
        <w:gridCol w:w="1105"/>
        <w:gridCol w:w="1723"/>
        <w:gridCol w:w="1905"/>
        <w:gridCol w:w="1905"/>
        <w:gridCol w:w="2561"/>
      </w:tblGrid>
      <w:tr w:rsidR="00710080" w:rsidRPr="00AD6A4F" w14:paraId="33765E94" w14:textId="77777777" w:rsidTr="0092434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CCE85B3"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49EC09EE"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7F45CA7F"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E672FB" w:rsidRPr="00AD6A4F" w14:paraId="5F8B21E4" w14:textId="77777777" w:rsidTr="00E672F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F1711BB" w14:textId="77777777" w:rsidR="00E672FB" w:rsidRPr="00AD6A4F" w:rsidRDefault="00E672FB" w:rsidP="00894B4A">
            <w:pPr>
              <w:rPr>
                <w:rFonts w:ascii="Times New Roman" w:hAnsi="Times New Roman" w:cs="Times New Roman"/>
                <w:sz w:val="20"/>
                <w:szCs w:val="20"/>
              </w:rPr>
            </w:pPr>
          </w:p>
        </w:tc>
        <w:tc>
          <w:tcPr>
            <w:tcW w:w="0" w:type="auto"/>
          </w:tcPr>
          <w:p w14:paraId="13101518"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Yes</w:t>
            </w:r>
          </w:p>
          <w:p w14:paraId="6B05EB3E"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5D1EAC32"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No</w:t>
            </w:r>
          </w:p>
          <w:p w14:paraId="7CC0F1F9"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110FC84F"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Total</w:t>
            </w:r>
          </w:p>
          <w:p w14:paraId="25843313"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vMerge w:val="restart"/>
            <w:vAlign w:val="center"/>
          </w:tcPr>
          <w:p w14:paraId="77B5B4CD" w14:textId="77777777"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3.349</w:t>
            </w:r>
          </w:p>
          <w:p w14:paraId="5BA83877" w14:textId="10E60EE4"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 0.187</w:t>
            </w:r>
          </w:p>
        </w:tc>
      </w:tr>
      <w:tr w:rsidR="00E672FB" w:rsidRPr="00AD6A4F" w14:paraId="0115D9AC"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77A020E9"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No</w:t>
            </w:r>
          </w:p>
        </w:tc>
        <w:tc>
          <w:tcPr>
            <w:tcW w:w="0" w:type="auto"/>
          </w:tcPr>
          <w:p w14:paraId="551B78DD"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31 (30.4)</w:t>
            </w:r>
          </w:p>
        </w:tc>
        <w:tc>
          <w:tcPr>
            <w:tcW w:w="0" w:type="auto"/>
          </w:tcPr>
          <w:p w14:paraId="19F8979F"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45 (31.2)</w:t>
            </w:r>
          </w:p>
        </w:tc>
        <w:tc>
          <w:tcPr>
            <w:tcW w:w="0" w:type="auto"/>
          </w:tcPr>
          <w:p w14:paraId="70DD605D"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89 (30.9)</w:t>
            </w:r>
          </w:p>
        </w:tc>
        <w:tc>
          <w:tcPr>
            <w:tcW w:w="0" w:type="auto"/>
            <w:vMerge/>
          </w:tcPr>
          <w:p w14:paraId="1CD06094" w14:textId="4501622D"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672FB" w:rsidRPr="00AD6A4F" w14:paraId="7633E8AC"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E4C4F09"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Somewhat</w:t>
            </w:r>
          </w:p>
        </w:tc>
        <w:tc>
          <w:tcPr>
            <w:tcW w:w="0" w:type="auto"/>
          </w:tcPr>
          <w:p w14:paraId="1080E4EA"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13 (12.7)</w:t>
            </w:r>
          </w:p>
        </w:tc>
        <w:tc>
          <w:tcPr>
            <w:tcW w:w="0" w:type="auto"/>
          </w:tcPr>
          <w:p w14:paraId="3BDA9F61"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17 (6.5)</w:t>
            </w:r>
          </w:p>
        </w:tc>
        <w:tc>
          <w:tcPr>
            <w:tcW w:w="0" w:type="auto"/>
          </w:tcPr>
          <w:p w14:paraId="4D2112D2"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25 (8.7)</w:t>
            </w:r>
          </w:p>
        </w:tc>
        <w:tc>
          <w:tcPr>
            <w:tcW w:w="0" w:type="auto"/>
            <w:vMerge/>
          </w:tcPr>
          <w:p w14:paraId="08DBE02E"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672FB" w:rsidRPr="00AD6A4F" w14:paraId="7EE3901B"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407215E1"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Yes</w:t>
            </w:r>
          </w:p>
        </w:tc>
        <w:tc>
          <w:tcPr>
            <w:tcW w:w="0" w:type="auto"/>
          </w:tcPr>
          <w:p w14:paraId="73BE3B44"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58 (56.9)</w:t>
            </w:r>
          </w:p>
        </w:tc>
        <w:tc>
          <w:tcPr>
            <w:tcW w:w="0" w:type="auto"/>
          </w:tcPr>
          <w:p w14:paraId="63F49A6F"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124 (62.4)</w:t>
            </w:r>
          </w:p>
        </w:tc>
        <w:tc>
          <w:tcPr>
            <w:tcW w:w="0" w:type="auto"/>
          </w:tcPr>
          <w:p w14:paraId="39D5828B"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174 (60.4)</w:t>
            </w:r>
          </w:p>
        </w:tc>
        <w:tc>
          <w:tcPr>
            <w:tcW w:w="0" w:type="auto"/>
            <w:vMerge/>
          </w:tcPr>
          <w:p w14:paraId="4EFDEFC1"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7A3627DC" w14:textId="77777777" w:rsidR="00710080" w:rsidRPr="00437500" w:rsidRDefault="00710080" w:rsidP="00894B4A">
      <w:pPr>
        <w:rPr>
          <w:rFonts w:ascii="Times New Roman" w:hAnsi="Times New Roman" w:cs="Times New Roman"/>
          <w:sz w:val="24"/>
          <w:szCs w:val="24"/>
        </w:rPr>
      </w:pPr>
    </w:p>
    <w:p w14:paraId="0AA42CA5" w14:textId="776D8DB5" w:rsidR="0071008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Table 12 illustrates, 56.9% of those embarrassed about purchasing menstrual products reported symptoms, with a P-value of 0.187, suggesting no strong association.</w:t>
      </w:r>
    </w:p>
    <w:p w14:paraId="779D4FBB" w14:textId="10059AD6" w:rsidR="000E7303" w:rsidRDefault="000E7303" w:rsidP="000E7303">
      <w:pPr>
        <w:keepNext/>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26EE8321" wp14:editId="4EDFA7C1">
                <wp:simplePos x="0" y="0"/>
                <wp:positionH relativeFrom="column">
                  <wp:posOffset>3362325</wp:posOffset>
                </wp:positionH>
                <wp:positionV relativeFrom="paragraph">
                  <wp:posOffset>62230</wp:posOffset>
                </wp:positionV>
                <wp:extent cx="2821940" cy="2924175"/>
                <wp:effectExtent l="0" t="0" r="0" b="9525"/>
                <wp:wrapSquare wrapText="bothSides"/>
                <wp:docPr id="2003835924" name="Group 6"/>
                <wp:cNvGraphicFramePr/>
                <a:graphic xmlns:a="http://schemas.openxmlformats.org/drawingml/2006/main">
                  <a:graphicData uri="http://schemas.microsoft.com/office/word/2010/wordprocessingGroup">
                    <wpg:wgp>
                      <wpg:cNvGrpSpPr/>
                      <wpg:grpSpPr>
                        <a:xfrm>
                          <a:off x="0" y="0"/>
                          <a:ext cx="2821940" cy="2924175"/>
                          <a:chOff x="0" y="0"/>
                          <a:chExt cx="2298065" cy="2429510"/>
                        </a:xfrm>
                      </wpg:grpSpPr>
                      <pic:pic xmlns:pic="http://schemas.openxmlformats.org/drawingml/2006/picture">
                        <pic:nvPicPr>
                          <pic:cNvPr id="454604613" name="Picture 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8065" cy="1924050"/>
                          </a:xfrm>
                          <a:prstGeom prst="rect">
                            <a:avLst/>
                          </a:prstGeom>
                          <a:noFill/>
                        </pic:spPr>
                      </pic:pic>
                      <wps:wsp>
                        <wps:cNvPr id="314215216" name="Text Box 1"/>
                        <wps:cNvSpPr txBox="1"/>
                        <wps:spPr>
                          <a:xfrm>
                            <a:off x="0" y="1981200"/>
                            <a:ext cx="2298065" cy="448310"/>
                          </a:xfrm>
                          <a:prstGeom prst="rect">
                            <a:avLst/>
                          </a:prstGeom>
                          <a:solidFill>
                            <a:prstClr val="white"/>
                          </a:solidFill>
                          <a:ln>
                            <a:noFill/>
                          </a:ln>
                        </wps:spPr>
                        <wps:txbx>
                          <w:txbxContent>
                            <w:p w14:paraId="28CBAB52" w14:textId="727A7510" w:rsidR="000E7303" w:rsidRPr="00007816" w:rsidRDefault="000E7303" w:rsidP="000E7303">
                              <w:pPr>
                                <w:pStyle w:val="Caption"/>
                                <w:rPr>
                                  <w:noProof/>
                                  <w:sz w:val="24"/>
                                  <w:szCs w:val="24"/>
                                </w:rPr>
                              </w:pPr>
                              <w:bookmarkStart w:id="69" w:name="_Toc181631086"/>
                              <w:r>
                                <w:t xml:space="preserve">Figure </w:t>
                              </w:r>
                              <w:fldSimple w:instr=" SEQ Figure \* ARABIC ">
                                <w:r w:rsidR="002A2352">
                                  <w:rPr>
                                    <w:noProof/>
                                  </w:rPr>
                                  <w:t>3</w:t>
                                </w:r>
                              </w:fldSimple>
                              <w:r>
                                <w:t xml:space="preserve"> </w:t>
                              </w:r>
                              <w:r w:rsidRPr="00914697">
                                <w:t>Types of menstrual product used, and exhibition of RTI symptoms</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EE8321" id="Group 6" o:spid="_x0000_s1030" style="position:absolute;margin-left:264.75pt;margin-top:4.9pt;width:222.2pt;height:230.25pt;z-index:251660288;mso-width-relative:margin;mso-height-relative:margin" coordsize="22980,24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">
                <v:shape id="Picture 5" o:spid="_x0000_s1031" type="#_x0000_t75" style="position:absolute;width:22980;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">
                  <v:imagedata r:id="rId16" o:title=""/>
                </v:shape>
                <v:shape id="_x0000_s1032" type="#_x0000_t202" style="position:absolute;top:19812;width:22980;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" stroked="f">
                  <v:textbox inset="0,0,0,0">
                    <w:txbxContent>
                      <w:p w14:paraId="28CBAB52" w14:textId="727A7510" w:rsidR="000E7303" w:rsidRPr="00007816" w:rsidRDefault="000E7303" w:rsidP="000E7303">
                        <w:pPr>
                          <w:pStyle w:val="Caption"/>
                          <w:rPr>
                            <w:noProof/>
                            <w:sz w:val="24"/>
                            <w:szCs w:val="24"/>
                          </w:rPr>
                        </w:pPr>
                        <w:bookmarkStart w:id="70" w:name="_Toc181631086"/>
                        <w:r>
                          <w:t xml:space="preserve">Figure </w:t>
                        </w:r>
                        <w:fldSimple w:instr=" SEQ Figure \* ARABIC ">
                          <w:r w:rsidR="002A2352">
                            <w:rPr>
                              <w:noProof/>
                            </w:rPr>
                            <w:t>3</w:t>
                          </w:r>
                        </w:fldSimple>
                        <w:r>
                          <w:t xml:space="preserve"> </w:t>
                        </w:r>
                        <w:r w:rsidRPr="00914697">
                          <w:t>Types of menstrual product used, and exhibition of RTI symptoms</w:t>
                        </w:r>
                        <w:bookmarkEnd w:id="70"/>
                      </w:p>
                    </w:txbxContent>
                  </v:textbox>
                </v:shape>
                <w10:wrap type="square"/>
              </v:group>
            </w:pict>
          </mc:Fallback>
        </mc:AlternateContent>
      </w:r>
      <w:r w:rsidR="00C138B3">
        <w:rPr>
          <w:rFonts w:ascii="Times New Roman" w:hAnsi="Times New Roman" w:cs="Times New Roman"/>
          <w:sz w:val="24"/>
          <w:szCs w:val="24"/>
        </w:rPr>
        <w:t>Participants were asked on the types of menstrual products they regularly use, where majority of the participants shared cloth pa</w:t>
      </w:r>
      <w:r>
        <w:rPr>
          <w:rFonts w:ascii="Times New Roman" w:hAnsi="Times New Roman" w:cs="Times New Roman"/>
          <w:sz w:val="24"/>
          <w:szCs w:val="24"/>
        </w:rPr>
        <w:t xml:space="preserve">ds, followed by single use pads. </w:t>
      </w:r>
      <w:r w:rsidR="009C3345" w:rsidRPr="009C3345">
        <w:rPr>
          <w:rFonts w:ascii="Times New Roman" w:hAnsi="Times New Roman" w:cs="Times New Roman"/>
          <w:sz w:val="24"/>
          <w:szCs w:val="24"/>
        </w:rPr>
        <w:t xml:space="preserve">The bar chart displays the types of menstrual products used by respondents and the associated presence of reproductive tract infection </w:t>
      </w:r>
      <w:r w:rsidR="009C3345" w:rsidRPr="009C3345">
        <w:rPr>
          <w:rFonts w:ascii="Times New Roman" w:hAnsi="Times New Roman" w:cs="Times New Roman"/>
          <w:sz w:val="24"/>
          <w:szCs w:val="24"/>
        </w:rPr>
        <w:lastRenderedPageBreak/>
        <w:t>symptoms. The majority of respondents using cloth menstrual pads (120) reported no symptoms, while 48 experienced symptoms. Similarly, among single-use pad users, 97 reported no symptoms, and 34 reported symptoms. Menstrual cup users showed lower numbers, with 3 reporting no symptoms and 1 reporting symptoms. Toilet paper and tampon users were few, with 2 and 1 reporting no symptoms, respectively, and one person in each group reporting symptoms. Overall, cloth and single-use pads were the most commonly used products, with a notable portion of cloth pad users reporting symptoms.</w:t>
      </w:r>
    </w:p>
    <w:p w14:paraId="7C51914E" w14:textId="6A0846D5" w:rsidR="00CD1617" w:rsidRPr="00437500" w:rsidRDefault="008D141D" w:rsidP="008D141D">
      <w:pPr>
        <w:pStyle w:val="Caption"/>
        <w:rPr>
          <w:sz w:val="24"/>
          <w:szCs w:val="24"/>
        </w:rPr>
      </w:pPr>
      <w:bookmarkStart w:id="71" w:name="_Toc181616129"/>
      <w:r>
        <w:t xml:space="preserve">Table </w:t>
      </w:r>
      <w:fldSimple w:instr=" SEQ Table \* ARABIC ">
        <w:r w:rsidR="002A2352">
          <w:rPr>
            <w:noProof/>
          </w:rPr>
          <w:t>13</w:t>
        </w:r>
      </w:fldSimple>
      <w:r>
        <w:t xml:space="preserve"> </w:t>
      </w:r>
      <w:r w:rsidRPr="00CE3D02">
        <w:t xml:space="preserve">Association between respondents' menstrual product </w:t>
      </w:r>
      <w:r w:rsidR="00C138B3">
        <w:t>‘</w:t>
      </w:r>
      <w:r w:rsidRPr="00CE3D02">
        <w:t>tampons</w:t>
      </w:r>
      <w:r w:rsidR="00C138B3">
        <w:t>’</w:t>
      </w:r>
      <w:r w:rsidRPr="00CE3D02">
        <w:t xml:space="preserve"> used types and symptoms of reproductive tract infections</w:t>
      </w:r>
      <w:bookmarkEnd w:id="71"/>
    </w:p>
    <w:tbl>
      <w:tblPr>
        <w:tblStyle w:val="GridTable5Dark-Accent6"/>
        <w:tblW w:w="0" w:type="auto"/>
        <w:tblLook w:val="04A0" w:firstRow="1" w:lastRow="0" w:firstColumn="1" w:lastColumn="0" w:noHBand="0" w:noVBand="1"/>
      </w:tblPr>
      <w:tblGrid>
        <w:gridCol w:w="1039"/>
        <w:gridCol w:w="1845"/>
        <w:gridCol w:w="1844"/>
        <w:gridCol w:w="1844"/>
        <w:gridCol w:w="2561"/>
      </w:tblGrid>
      <w:tr w:rsidR="000E7303" w:rsidRPr="00AD6A4F" w14:paraId="721C4FCC" w14:textId="77777777" w:rsidTr="0092434C">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0" w:type="auto"/>
          </w:tcPr>
          <w:p w14:paraId="399B88C2"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1EDA5418"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38D8D97D"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0E7303" w:rsidRPr="00AD6A4F" w14:paraId="1ECEEF08" w14:textId="77777777" w:rsidTr="00E672F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432E3893" w14:textId="77777777" w:rsidR="00E672FB" w:rsidRPr="00AD6A4F" w:rsidRDefault="00E672FB" w:rsidP="00894B4A">
            <w:pPr>
              <w:rPr>
                <w:rFonts w:ascii="Times New Roman" w:hAnsi="Times New Roman" w:cs="Times New Roman"/>
                <w:sz w:val="20"/>
                <w:szCs w:val="20"/>
              </w:rPr>
            </w:pPr>
          </w:p>
        </w:tc>
        <w:tc>
          <w:tcPr>
            <w:tcW w:w="0" w:type="auto"/>
          </w:tcPr>
          <w:p w14:paraId="5F3D35CB"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Yes</w:t>
            </w:r>
          </w:p>
          <w:p w14:paraId="4A459725"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6AC43D95"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No</w:t>
            </w:r>
          </w:p>
          <w:p w14:paraId="057B607D"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69314957"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Total</w:t>
            </w:r>
          </w:p>
          <w:p w14:paraId="22D775B5"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vMerge w:val="restart"/>
            <w:vAlign w:val="center"/>
          </w:tcPr>
          <w:p w14:paraId="154EE323" w14:textId="77777777"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0.187</w:t>
            </w:r>
          </w:p>
          <w:p w14:paraId="3ECB7832" w14:textId="0E6C7568"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 0.665</w:t>
            </w:r>
          </w:p>
        </w:tc>
      </w:tr>
      <w:tr w:rsidR="000E7303" w:rsidRPr="00AD6A4F" w14:paraId="16AE647E"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03B4C9B8"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Yes</w:t>
            </w:r>
          </w:p>
        </w:tc>
        <w:tc>
          <w:tcPr>
            <w:tcW w:w="0" w:type="auto"/>
          </w:tcPr>
          <w:p w14:paraId="49AB5A15"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(1.0)</w:t>
            </w:r>
          </w:p>
        </w:tc>
        <w:tc>
          <w:tcPr>
            <w:tcW w:w="0" w:type="auto"/>
          </w:tcPr>
          <w:p w14:paraId="4DABA0FC"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(0.5)</w:t>
            </w:r>
          </w:p>
        </w:tc>
        <w:tc>
          <w:tcPr>
            <w:tcW w:w="0" w:type="auto"/>
          </w:tcPr>
          <w:p w14:paraId="4C4BB6B8"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 (0.7)</w:t>
            </w:r>
          </w:p>
        </w:tc>
        <w:tc>
          <w:tcPr>
            <w:tcW w:w="0" w:type="auto"/>
            <w:vMerge/>
          </w:tcPr>
          <w:p w14:paraId="0D808657" w14:textId="653E5E52"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E7303" w:rsidRPr="00AD6A4F" w14:paraId="28A37FDB"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B51E1AF"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No</w:t>
            </w:r>
          </w:p>
        </w:tc>
        <w:tc>
          <w:tcPr>
            <w:tcW w:w="0" w:type="auto"/>
          </w:tcPr>
          <w:p w14:paraId="4F4BBAFC"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101 (99.0)</w:t>
            </w:r>
          </w:p>
        </w:tc>
        <w:tc>
          <w:tcPr>
            <w:tcW w:w="0" w:type="auto"/>
          </w:tcPr>
          <w:p w14:paraId="2751292B"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185 (99.5)</w:t>
            </w:r>
          </w:p>
        </w:tc>
        <w:tc>
          <w:tcPr>
            <w:tcW w:w="0" w:type="auto"/>
          </w:tcPr>
          <w:p w14:paraId="6FA5255E"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286 (99.3)</w:t>
            </w:r>
          </w:p>
        </w:tc>
        <w:tc>
          <w:tcPr>
            <w:tcW w:w="0" w:type="auto"/>
            <w:vMerge/>
          </w:tcPr>
          <w:p w14:paraId="2D9783AE"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552C31C7" w14:textId="77777777" w:rsidR="00710080" w:rsidRPr="00437500" w:rsidRDefault="00710080" w:rsidP="00894B4A">
      <w:pPr>
        <w:rPr>
          <w:rFonts w:ascii="Times New Roman" w:hAnsi="Times New Roman" w:cs="Times New Roman"/>
          <w:sz w:val="24"/>
          <w:szCs w:val="24"/>
        </w:rPr>
      </w:pPr>
    </w:p>
    <w:p w14:paraId="692A6C13" w14:textId="774D5882" w:rsidR="00710080" w:rsidRPr="00437500" w:rsidRDefault="00710080" w:rsidP="00BE3430">
      <w:pPr>
        <w:rPr>
          <w:rFonts w:ascii="Times New Roman" w:hAnsi="Times New Roman" w:cs="Times New Roman"/>
          <w:sz w:val="24"/>
          <w:szCs w:val="24"/>
        </w:rPr>
      </w:pPr>
      <w:r w:rsidRPr="00437500">
        <w:rPr>
          <w:rFonts w:ascii="Times New Roman" w:hAnsi="Times New Roman" w:cs="Times New Roman"/>
          <w:sz w:val="24"/>
          <w:szCs w:val="24"/>
        </w:rPr>
        <w:t>From Table 1</w:t>
      </w:r>
      <w:r w:rsidR="00061293">
        <w:rPr>
          <w:rFonts w:ascii="Times New Roman" w:hAnsi="Times New Roman" w:cs="Times New Roman"/>
          <w:sz w:val="24"/>
          <w:szCs w:val="24"/>
        </w:rPr>
        <w:t>3</w:t>
      </w:r>
      <w:r w:rsidRPr="00437500">
        <w:rPr>
          <w:rFonts w:ascii="Times New Roman" w:hAnsi="Times New Roman" w:cs="Times New Roman"/>
          <w:sz w:val="24"/>
          <w:szCs w:val="24"/>
        </w:rPr>
        <w:t>, no tampons users had the highest incidence of symptoms (99.0%) and a significant P-value of &lt;0.001.</w:t>
      </w:r>
    </w:p>
    <w:p w14:paraId="3B27AE2C" w14:textId="73F49C49" w:rsidR="00CD1617" w:rsidRPr="00437500" w:rsidRDefault="004004C3" w:rsidP="004004C3">
      <w:pPr>
        <w:pStyle w:val="Caption"/>
        <w:rPr>
          <w:sz w:val="24"/>
          <w:szCs w:val="24"/>
        </w:rPr>
      </w:pPr>
      <w:bookmarkStart w:id="72" w:name="_Toc181616130"/>
      <w:r>
        <w:t xml:space="preserve">Table </w:t>
      </w:r>
      <w:fldSimple w:instr=" SEQ Table \* ARABIC ">
        <w:r w:rsidR="002A2352">
          <w:rPr>
            <w:noProof/>
          </w:rPr>
          <w:t>14</w:t>
        </w:r>
      </w:fldSimple>
      <w:r>
        <w:t xml:space="preserve"> </w:t>
      </w:r>
      <w:r w:rsidRPr="00D343FD">
        <w:t>Association between respondents' menstrual product single use pads used types and symptoms of reproductive tract infections</w:t>
      </w:r>
      <w:bookmarkEnd w:id="72"/>
    </w:p>
    <w:tbl>
      <w:tblPr>
        <w:tblStyle w:val="GridTable5Dark-Accent6"/>
        <w:tblW w:w="0" w:type="auto"/>
        <w:tblLook w:val="04A0" w:firstRow="1" w:lastRow="0" w:firstColumn="1" w:lastColumn="0" w:noHBand="0" w:noVBand="1"/>
      </w:tblPr>
      <w:tblGrid>
        <w:gridCol w:w="1039"/>
        <w:gridCol w:w="1723"/>
        <w:gridCol w:w="1905"/>
        <w:gridCol w:w="1905"/>
        <w:gridCol w:w="2561"/>
      </w:tblGrid>
      <w:tr w:rsidR="00710080" w:rsidRPr="00AD6A4F" w14:paraId="5FF172AD" w14:textId="77777777" w:rsidTr="0092434C">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0" w:type="auto"/>
          </w:tcPr>
          <w:p w14:paraId="783B4676"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150B0698"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6308B415"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BE3430" w:rsidRPr="00AD6A4F" w14:paraId="617E4AC7" w14:textId="77777777" w:rsidTr="00BE34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4CC94A03" w14:textId="77777777" w:rsidR="00BE3430" w:rsidRPr="00AD6A4F" w:rsidRDefault="00BE3430" w:rsidP="00894B4A">
            <w:pPr>
              <w:rPr>
                <w:rFonts w:ascii="Times New Roman" w:hAnsi="Times New Roman" w:cs="Times New Roman"/>
                <w:sz w:val="20"/>
                <w:szCs w:val="20"/>
              </w:rPr>
            </w:pPr>
          </w:p>
        </w:tc>
        <w:tc>
          <w:tcPr>
            <w:tcW w:w="0" w:type="auto"/>
          </w:tcPr>
          <w:p w14:paraId="612935E5" w14:textId="77777777" w:rsidR="00BE3430" w:rsidRPr="000D6E0F" w:rsidRDefault="00BE343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Yes</w:t>
            </w:r>
          </w:p>
          <w:p w14:paraId="0505861C" w14:textId="77777777" w:rsidR="00BE3430" w:rsidRPr="000D6E0F" w:rsidRDefault="00BE343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3FF69393" w14:textId="77777777" w:rsidR="00BE3430" w:rsidRPr="000D6E0F" w:rsidRDefault="00BE343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No</w:t>
            </w:r>
          </w:p>
          <w:p w14:paraId="7188391A" w14:textId="77777777" w:rsidR="00BE3430" w:rsidRPr="000D6E0F" w:rsidRDefault="00BE343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12039E52" w14:textId="77777777" w:rsidR="00BE3430" w:rsidRPr="000D6E0F" w:rsidRDefault="00BE343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Total</w:t>
            </w:r>
          </w:p>
          <w:p w14:paraId="2FDD7DA4" w14:textId="77777777" w:rsidR="00BE3430" w:rsidRPr="000D6E0F" w:rsidRDefault="00BE343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vMerge w:val="restart"/>
            <w:vAlign w:val="center"/>
          </w:tcPr>
          <w:p w14:paraId="45218DF8" w14:textId="77777777" w:rsidR="00BE3430" w:rsidRPr="00AD6A4F" w:rsidRDefault="00BE3430" w:rsidP="00BE34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0.010</w:t>
            </w:r>
          </w:p>
          <w:p w14:paraId="5F29CBDA" w14:textId="33504626" w:rsidR="00BE3430" w:rsidRPr="00AD6A4F" w:rsidRDefault="00BE3430" w:rsidP="00BE34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 0.922</w:t>
            </w:r>
          </w:p>
        </w:tc>
      </w:tr>
      <w:tr w:rsidR="00BE3430" w:rsidRPr="00AD6A4F" w14:paraId="294D543A"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4507934D" w14:textId="77777777" w:rsidR="00BE3430" w:rsidRPr="00AD6A4F" w:rsidRDefault="00BE3430" w:rsidP="00894B4A">
            <w:pPr>
              <w:rPr>
                <w:rFonts w:ascii="Times New Roman" w:hAnsi="Times New Roman" w:cs="Times New Roman"/>
                <w:sz w:val="20"/>
                <w:szCs w:val="20"/>
              </w:rPr>
            </w:pPr>
            <w:r w:rsidRPr="00AD6A4F">
              <w:rPr>
                <w:rFonts w:ascii="Times New Roman" w:hAnsi="Times New Roman" w:cs="Times New Roman"/>
                <w:sz w:val="20"/>
                <w:szCs w:val="20"/>
              </w:rPr>
              <w:t>Yes</w:t>
            </w:r>
          </w:p>
        </w:tc>
        <w:tc>
          <w:tcPr>
            <w:tcW w:w="0" w:type="auto"/>
          </w:tcPr>
          <w:p w14:paraId="4EAAD719" w14:textId="77777777" w:rsidR="00BE3430" w:rsidRPr="00AD6A4F" w:rsidRDefault="00BE3430"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46 (45.1)</w:t>
            </w:r>
          </w:p>
        </w:tc>
        <w:tc>
          <w:tcPr>
            <w:tcW w:w="0" w:type="auto"/>
          </w:tcPr>
          <w:p w14:paraId="0B0ACA07" w14:textId="77777777" w:rsidR="00BE3430" w:rsidRPr="00AD6A4F" w:rsidRDefault="00BE3430"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85 (45.7)</w:t>
            </w:r>
          </w:p>
        </w:tc>
        <w:tc>
          <w:tcPr>
            <w:tcW w:w="0" w:type="auto"/>
          </w:tcPr>
          <w:p w14:paraId="37F53042" w14:textId="77777777" w:rsidR="00BE3430" w:rsidRPr="00AD6A4F" w:rsidRDefault="00BE3430"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131 (45.5)</w:t>
            </w:r>
          </w:p>
        </w:tc>
        <w:tc>
          <w:tcPr>
            <w:tcW w:w="0" w:type="auto"/>
            <w:vMerge/>
          </w:tcPr>
          <w:p w14:paraId="12678B07" w14:textId="16DDE051" w:rsidR="00BE3430" w:rsidRPr="00AD6A4F" w:rsidRDefault="00BE3430"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E3430" w:rsidRPr="00AD6A4F" w14:paraId="411BAB72"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16A4EFE4" w14:textId="77777777" w:rsidR="00BE3430" w:rsidRPr="00AD6A4F" w:rsidRDefault="00BE3430" w:rsidP="00894B4A">
            <w:pPr>
              <w:rPr>
                <w:rFonts w:ascii="Times New Roman" w:hAnsi="Times New Roman" w:cs="Times New Roman"/>
                <w:sz w:val="20"/>
                <w:szCs w:val="20"/>
              </w:rPr>
            </w:pPr>
            <w:r w:rsidRPr="00AD6A4F">
              <w:rPr>
                <w:rFonts w:ascii="Times New Roman" w:hAnsi="Times New Roman" w:cs="Times New Roman"/>
                <w:sz w:val="20"/>
                <w:szCs w:val="20"/>
              </w:rPr>
              <w:t>No</w:t>
            </w:r>
          </w:p>
        </w:tc>
        <w:tc>
          <w:tcPr>
            <w:tcW w:w="0" w:type="auto"/>
          </w:tcPr>
          <w:p w14:paraId="5093C7DB" w14:textId="77777777" w:rsidR="00BE3430" w:rsidRPr="00AD6A4F" w:rsidRDefault="00BE343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56 (54.9)</w:t>
            </w:r>
          </w:p>
        </w:tc>
        <w:tc>
          <w:tcPr>
            <w:tcW w:w="0" w:type="auto"/>
          </w:tcPr>
          <w:p w14:paraId="50670814" w14:textId="77777777" w:rsidR="00BE3430" w:rsidRPr="00AD6A4F" w:rsidRDefault="00BE343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101 (54.3)</w:t>
            </w:r>
          </w:p>
        </w:tc>
        <w:tc>
          <w:tcPr>
            <w:tcW w:w="0" w:type="auto"/>
          </w:tcPr>
          <w:p w14:paraId="1BADDA35" w14:textId="77777777" w:rsidR="00BE3430" w:rsidRPr="00AD6A4F" w:rsidRDefault="00BE343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157 (54.5)</w:t>
            </w:r>
          </w:p>
        </w:tc>
        <w:tc>
          <w:tcPr>
            <w:tcW w:w="0" w:type="auto"/>
            <w:vMerge/>
          </w:tcPr>
          <w:p w14:paraId="7798EF27" w14:textId="77777777" w:rsidR="00BE3430" w:rsidRPr="00AD6A4F" w:rsidRDefault="00BE3430"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6CAA19FD" w14:textId="77777777" w:rsidR="00710080" w:rsidRPr="00437500" w:rsidRDefault="00710080" w:rsidP="00894B4A">
      <w:pPr>
        <w:rPr>
          <w:rFonts w:ascii="Times New Roman" w:hAnsi="Times New Roman" w:cs="Times New Roman"/>
          <w:sz w:val="24"/>
          <w:szCs w:val="24"/>
        </w:rPr>
      </w:pPr>
    </w:p>
    <w:p w14:paraId="54B402DC" w14:textId="34F64E8C"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From Table 1</w:t>
      </w:r>
      <w:r w:rsidR="00061293">
        <w:rPr>
          <w:rFonts w:ascii="Times New Roman" w:hAnsi="Times New Roman" w:cs="Times New Roman"/>
          <w:sz w:val="24"/>
          <w:szCs w:val="24"/>
        </w:rPr>
        <w:t>4</w:t>
      </w:r>
      <w:r w:rsidRPr="00437500">
        <w:rPr>
          <w:rFonts w:ascii="Times New Roman" w:hAnsi="Times New Roman" w:cs="Times New Roman"/>
          <w:sz w:val="24"/>
          <w:szCs w:val="24"/>
        </w:rPr>
        <w:t>, no single use pads users had the highest incidence of symptoms (54.9%) and a significant P-value of &lt;0.001.</w:t>
      </w:r>
    </w:p>
    <w:p w14:paraId="2BE6D20C" w14:textId="00548655" w:rsidR="00710080" w:rsidRPr="00437500" w:rsidRDefault="004004C3" w:rsidP="004004C3">
      <w:pPr>
        <w:pStyle w:val="Caption"/>
      </w:pPr>
      <w:bookmarkStart w:id="73" w:name="_Toc181616131"/>
      <w:r>
        <w:t xml:space="preserve">Table </w:t>
      </w:r>
      <w:fldSimple w:instr=" SEQ Table \* ARABIC ">
        <w:r w:rsidR="002A2352">
          <w:rPr>
            <w:noProof/>
          </w:rPr>
          <w:t>15</w:t>
        </w:r>
      </w:fldSimple>
      <w:r>
        <w:t xml:space="preserve"> </w:t>
      </w:r>
      <w:r w:rsidRPr="00AD3434">
        <w:t>Association between respondents' menstrual product cloth used types and symptoms of reproductive tract infections</w:t>
      </w:r>
      <w:bookmarkEnd w:id="73"/>
    </w:p>
    <w:tbl>
      <w:tblPr>
        <w:tblStyle w:val="GridTable5Dark-Accent6"/>
        <w:tblW w:w="0" w:type="auto"/>
        <w:tblLook w:val="04A0" w:firstRow="1" w:lastRow="0" w:firstColumn="1" w:lastColumn="0" w:noHBand="0" w:noVBand="1"/>
      </w:tblPr>
      <w:tblGrid>
        <w:gridCol w:w="961"/>
        <w:gridCol w:w="1782"/>
        <w:gridCol w:w="1782"/>
        <w:gridCol w:w="1969"/>
        <w:gridCol w:w="2561"/>
      </w:tblGrid>
      <w:tr w:rsidR="00710080" w:rsidRPr="00AD6A4F" w14:paraId="29334CB5" w14:textId="77777777" w:rsidTr="0092434C">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0" w:type="auto"/>
          </w:tcPr>
          <w:p w14:paraId="5114F332"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w:t>
            </w:r>
          </w:p>
        </w:tc>
        <w:tc>
          <w:tcPr>
            <w:tcW w:w="0" w:type="auto"/>
            <w:gridSpan w:val="3"/>
          </w:tcPr>
          <w:p w14:paraId="2BC2A107"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64A8578B"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E672FB" w:rsidRPr="00AD6A4F" w14:paraId="5DD57543" w14:textId="77777777" w:rsidTr="00E672F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0129418" w14:textId="77777777" w:rsidR="00E672FB" w:rsidRPr="00AD6A4F" w:rsidRDefault="00E672FB" w:rsidP="00894B4A">
            <w:pPr>
              <w:rPr>
                <w:rFonts w:ascii="Times New Roman" w:hAnsi="Times New Roman" w:cs="Times New Roman"/>
                <w:sz w:val="20"/>
                <w:szCs w:val="20"/>
              </w:rPr>
            </w:pPr>
          </w:p>
        </w:tc>
        <w:tc>
          <w:tcPr>
            <w:tcW w:w="0" w:type="auto"/>
          </w:tcPr>
          <w:p w14:paraId="53C83C7A"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Yes</w:t>
            </w:r>
          </w:p>
          <w:p w14:paraId="43C4F368"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75BAA383"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No</w:t>
            </w:r>
          </w:p>
          <w:p w14:paraId="141FC46A"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21BED8AC"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Total</w:t>
            </w:r>
          </w:p>
          <w:p w14:paraId="318B00DF"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vMerge w:val="restart"/>
            <w:vAlign w:val="center"/>
          </w:tcPr>
          <w:p w14:paraId="2E4C19AB" w14:textId="77777777"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2.43</w:t>
            </w:r>
          </w:p>
          <w:p w14:paraId="3CAD424E" w14:textId="38817184"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 0.119</w:t>
            </w:r>
          </w:p>
        </w:tc>
      </w:tr>
      <w:tr w:rsidR="00E672FB" w:rsidRPr="00AD6A4F" w14:paraId="5421367E"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61007DC1"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Yes</w:t>
            </w:r>
          </w:p>
        </w:tc>
        <w:tc>
          <w:tcPr>
            <w:tcW w:w="0" w:type="auto"/>
          </w:tcPr>
          <w:p w14:paraId="6AE53CF6"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64 (62.7)</w:t>
            </w:r>
          </w:p>
        </w:tc>
        <w:tc>
          <w:tcPr>
            <w:tcW w:w="0" w:type="auto"/>
          </w:tcPr>
          <w:p w14:paraId="7760A020"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99 (53.2)</w:t>
            </w:r>
          </w:p>
        </w:tc>
        <w:tc>
          <w:tcPr>
            <w:tcW w:w="0" w:type="auto"/>
          </w:tcPr>
          <w:p w14:paraId="50EBE815"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163 (56.6)</w:t>
            </w:r>
          </w:p>
        </w:tc>
        <w:tc>
          <w:tcPr>
            <w:tcW w:w="0" w:type="auto"/>
            <w:vMerge/>
          </w:tcPr>
          <w:p w14:paraId="199A6BAB" w14:textId="595D8250"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672FB" w:rsidRPr="00AD6A4F" w14:paraId="11E4312B"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19346288"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No</w:t>
            </w:r>
          </w:p>
        </w:tc>
        <w:tc>
          <w:tcPr>
            <w:tcW w:w="0" w:type="auto"/>
          </w:tcPr>
          <w:p w14:paraId="09B4BE52"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38 (37.3)</w:t>
            </w:r>
          </w:p>
        </w:tc>
        <w:tc>
          <w:tcPr>
            <w:tcW w:w="0" w:type="auto"/>
          </w:tcPr>
          <w:p w14:paraId="75F60B21"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87 (46.8)</w:t>
            </w:r>
          </w:p>
        </w:tc>
        <w:tc>
          <w:tcPr>
            <w:tcW w:w="0" w:type="auto"/>
          </w:tcPr>
          <w:p w14:paraId="7B15EBCB"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125 (43.4)</w:t>
            </w:r>
          </w:p>
        </w:tc>
        <w:tc>
          <w:tcPr>
            <w:tcW w:w="0" w:type="auto"/>
            <w:vMerge/>
          </w:tcPr>
          <w:p w14:paraId="1303BFDD"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4E211976" w14:textId="77777777" w:rsidR="00710080" w:rsidRPr="00437500" w:rsidRDefault="00710080" w:rsidP="00894B4A">
      <w:pPr>
        <w:rPr>
          <w:rFonts w:ascii="Times New Roman" w:hAnsi="Times New Roman" w:cs="Times New Roman"/>
          <w:sz w:val="24"/>
          <w:szCs w:val="24"/>
        </w:rPr>
      </w:pPr>
    </w:p>
    <w:p w14:paraId="66DAA7AB" w14:textId="7677CAE7"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From Table 1</w:t>
      </w:r>
      <w:r w:rsidR="00061293">
        <w:rPr>
          <w:rFonts w:ascii="Times New Roman" w:hAnsi="Times New Roman" w:cs="Times New Roman"/>
          <w:sz w:val="24"/>
          <w:szCs w:val="24"/>
        </w:rPr>
        <w:t>5</w:t>
      </w:r>
      <w:r w:rsidRPr="00437500">
        <w:rPr>
          <w:rFonts w:ascii="Times New Roman" w:hAnsi="Times New Roman" w:cs="Times New Roman"/>
          <w:sz w:val="24"/>
          <w:szCs w:val="24"/>
        </w:rPr>
        <w:t>, cloth users had the highest incidence of symptoms (62.7%) and a significant P-value of &lt;0.001.</w:t>
      </w:r>
    </w:p>
    <w:p w14:paraId="7B890471" w14:textId="262A362A" w:rsidR="00710080" w:rsidRPr="00420C65" w:rsidRDefault="00121CE9" w:rsidP="00121CE9">
      <w:pPr>
        <w:pStyle w:val="Caption"/>
        <w:rPr>
          <w:b w:val="0"/>
          <w:bCs w:val="0"/>
        </w:rPr>
      </w:pPr>
      <w:bookmarkStart w:id="74" w:name="_Toc181616132"/>
      <w:r>
        <w:t xml:space="preserve">Table </w:t>
      </w:r>
      <w:fldSimple w:instr=" SEQ Table \* ARABIC ">
        <w:r w:rsidR="002A2352">
          <w:rPr>
            <w:noProof/>
          </w:rPr>
          <w:t>16</w:t>
        </w:r>
      </w:fldSimple>
      <w:r>
        <w:t xml:space="preserve"> </w:t>
      </w:r>
      <w:r w:rsidRPr="009C6EED">
        <w:t>Association between respondents' menstrual product menstrual cup used types and symptoms of reproductive tract infections</w:t>
      </w:r>
      <w:bookmarkEnd w:id="74"/>
    </w:p>
    <w:tbl>
      <w:tblPr>
        <w:tblStyle w:val="GridTable5Dark-Accent6"/>
        <w:tblW w:w="0" w:type="auto"/>
        <w:tblLook w:val="04A0" w:firstRow="1" w:lastRow="0" w:firstColumn="1" w:lastColumn="0" w:noHBand="0" w:noVBand="1"/>
      </w:tblPr>
      <w:tblGrid>
        <w:gridCol w:w="961"/>
        <w:gridCol w:w="1845"/>
        <w:gridCol w:w="1844"/>
        <w:gridCol w:w="1844"/>
        <w:gridCol w:w="2561"/>
      </w:tblGrid>
      <w:tr w:rsidR="00710080" w:rsidRPr="00AD6A4F" w14:paraId="68FF5DC2" w14:textId="77777777" w:rsidTr="0092434C">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0" w:type="auto"/>
          </w:tcPr>
          <w:p w14:paraId="527C6341"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w:t>
            </w:r>
          </w:p>
        </w:tc>
        <w:tc>
          <w:tcPr>
            <w:tcW w:w="0" w:type="auto"/>
            <w:gridSpan w:val="3"/>
          </w:tcPr>
          <w:p w14:paraId="08F8865D"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414757C8"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E672FB" w:rsidRPr="00AD6A4F" w14:paraId="52E24F38" w14:textId="77777777" w:rsidTr="00E672F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27BCCDF8" w14:textId="77777777" w:rsidR="00E672FB" w:rsidRPr="00AD6A4F" w:rsidRDefault="00E672FB" w:rsidP="00894B4A">
            <w:pPr>
              <w:rPr>
                <w:rFonts w:ascii="Times New Roman" w:hAnsi="Times New Roman" w:cs="Times New Roman"/>
                <w:sz w:val="20"/>
                <w:szCs w:val="20"/>
              </w:rPr>
            </w:pPr>
          </w:p>
        </w:tc>
        <w:tc>
          <w:tcPr>
            <w:tcW w:w="0" w:type="auto"/>
          </w:tcPr>
          <w:p w14:paraId="11366B8D"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Yes</w:t>
            </w:r>
          </w:p>
          <w:p w14:paraId="6FC8CC7F"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055A20E5"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No</w:t>
            </w:r>
          </w:p>
          <w:p w14:paraId="6DACB54C"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15B42916"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Total</w:t>
            </w:r>
          </w:p>
          <w:p w14:paraId="3B98E9DD"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vMerge w:val="restart"/>
            <w:vAlign w:val="center"/>
          </w:tcPr>
          <w:p w14:paraId="06446314" w14:textId="77777777"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0.192</w:t>
            </w:r>
          </w:p>
          <w:p w14:paraId="745097F4" w14:textId="0899A09B"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 0.661</w:t>
            </w:r>
          </w:p>
        </w:tc>
      </w:tr>
      <w:tr w:rsidR="00E672FB" w:rsidRPr="00AD6A4F" w14:paraId="037B65A9"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4F06009E"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Yes</w:t>
            </w:r>
          </w:p>
        </w:tc>
        <w:tc>
          <w:tcPr>
            <w:tcW w:w="0" w:type="auto"/>
          </w:tcPr>
          <w:p w14:paraId="34528F1B"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(1.0)</w:t>
            </w:r>
          </w:p>
        </w:tc>
        <w:tc>
          <w:tcPr>
            <w:tcW w:w="0" w:type="auto"/>
          </w:tcPr>
          <w:p w14:paraId="5E48D340"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 (1.6)</w:t>
            </w:r>
          </w:p>
        </w:tc>
        <w:tc>
          <w:tcPr>
            <w:tcW w:w="0" w:type="auto"/>
          </w:tcPr>
          <w:p w14:paraId="2ADD334A"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 (1.4)</w:t>
            </w:r>
          </w:p>
        </w:tc>
        <w:tc>
          <w:tcPr>
            <w:tcW w:w="0" w:type="auto"/>
            <w:vMerge/>
          </w:tcPr>
          <w:p w14:paraId="0236983F" w14:textId="35E0BA43"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672FB" w:rsidRPr="00AD6A4F" w14:paraId="11BC8289"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2FF7B46C"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No</w:t>
            </w:r>
          </w:p>
        </w:tc>
        <w:tc>
          <w:tcPr>
            <w:tcW w:w="0" w:type="auto"/>
          </w:tcPr>
          <w:p w14:paraId="4CD14FA4"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101 (99.0)</w:t>
            </w:r>
          </w:p>
        </w:tc>
        <w:tc>
          <w:tcPr>
            <w:tcW w:w="0" w:type="auto"/>
          </w:tcPr>
          <w:p w14:paraId="14E92062"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183 (98.4)</w:t>
            </w:r>
          </w:p>
        </w:tc>
        <w:tc>
          <w:tcPr>
            <w:tcW w:w="0" w:type="auto"/>
          </w:tcPr>
          <w:p w14:paraId="4E8C0AA5"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284 (98.6)</w:t>
            </w:r>
          </w:p>
        </w:tc>
        <w:tc>
          <w:tcPr>
            <w:tcW w:w="0" w:type="auto"/>
            <w:vMerge/>
          </w:tcPr>
          <w:p w14:paraId="6D813AE0"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1C9F9BDD" w14:textId="77777777" w:rsidR="00710080" w:rsidRPr="00437500" w:rsidRDefault="00710080" w:rsidP="00894B4A">
      <w:pPr>
        <w:rPr>
          <w:rFonts w:ascii="Times New Roman" w:hAnsi="Times New Roman" w:cs="Times New Roman"/>
          <w:sz w:val="24"/>
          <w:szCs w:val="24"/>
        </w:rPr>
      </w:pPr>
    </w:p>
    <w:p w14:paraId="322B2914" w14:textId="50A96647"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lastRenderedPageBreak/>
        <w:t>From Table 1</w:t>
      </w:r>
      <w:r w:rsidR="00061293">
        <w:rPr>
          <w:rFonts w:ascii="Times New Roman" w:hAnsi="Times New Roman" w:cs="Times New Roman"/>
          <w:sz w:val="24"/>
          <w:szCs w:val="24"/>
        </w:rPr>
        <w:t>6</w:t>
      </w:r>
      <w:r w:rsidRPr="00437500">
        <w:rPr>
          <w:rFonts w:ascii="Times New Roman" w:hAnsi="Times New Roman" w:cs="Times New Roman"/>
          <w:sz w:val="24"/>
          <w:szCs w:val="24"/>
        </w:rPr>
        <w:t xml:space="preserve">, menstrual cup </w:t>
      </w:r>
      <w:r w:rsidR="00863824" w:rsidRPr="00437500">
        <w:rPr>
          <w:rFonts w:ascii="Times New Roman" w:hAnsi="Times New Roman" w:cs="Times New Roman"/>
          <w:sz w:val="24"/>
          <w:szCs w:val="24"/>
        </w:rPr>
        <w:t>nonusers</w:t>
      </w:r>
      <w:r w:rsidRPr="00437500">
        <w:rPr>
          <w:rFonts w:ascii="Times New Roman" w:hAnsi="Times New Roman" w:cs="Times New Roman"/>
          <w:sz w:val="24"/>
          <w:szCs w:val="24"/>
        </w:rPr>
        <w:t xml:space="preserve"> had the highest incidence of symptoms (99.0%) and a significant P-value of &lt;0.001.</w:t>
      </w:r>
    </w:p>
    <w:p w14:paraId="24DE5546" w14:textId="1129E75C" w:rsidR="00CD1617" w:rsidRPr="00437500" w:rsidRDefault="00B559DB" w:rsidP="00B559DB">
      <w:pPr>
        <w:pStyle w:val="Caption"/>
        <w:rPr>
          <w:sz w:val="24"/>
          <w:szCs w:val="24"/>
        </w:rPr>
      </w:pPr>
      <w:bookmarkStart w:id="75" w:name="_Toc181616133"/>
      <w:r>
        <w:t xml:space="preserve">Table </w:t>
      </w:r>
      <w:fldSimple w:instr=" SEQ Table \* ARABIC ">
        <w:r w:rsidR="002A2352">
          <w:rPr>
            <w:noProof/>
          </w:rPr>
          <w:t>17</w:t>
        </w:r>
      </w:fldSimple>
      <w:r>
        <w:t xml:space="preserve"> </w:t>
      </w:r>
      <w:r w:rsidRPr="00010B47">
        <w:t>Association between respondents' menstrual product toilet paper used types and symptoms of reproductive tract infections</w:t>
      </w:r>
      <w:bookmarkEnd w:id="75"/>
    </w:p>
    <w:tbl>
      <w:tblPr>
        <w:tblStyle w:val="GridTable5Dark-Accent6"/>
        <w:tblW w:w="0" w:type="auto"/>
        <w:tblLook w:val="04A0" w:firstRow="1" w:lastRow="0" w:firstColumn="1" w:lastColumn="0" w:noHBand="0" w:noVBand="1"/>
      </w:tblPr>
      <w:tblGrid>
        <w:gridCol w:w="961"/>
        <w:gridCol w:w="1845"/>
        <w:gridCol w:w="1844"/>
        <w:gridCol w:w="1844"/>
        <w:gridCol w:w="2561"/>
      </w:tblGrid>
      <w:tr w:rsidR="00710080" w:rsidRPr="00AD6A4F" w14:paraId="63F5FC6E" w14:textId="77777777" w:rsidTr="0092434C">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0" w:type="auto"/>
          </w:tcPr>
          <w:p w14:paraId="156CFDEB"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w:t>
            </w:r>
          </w:p>
        </w:tc>
        <w:tc>
          <w:tcPr>
            <w:tcW w:w="0" w:type="auto"/>
            <w:gridSpan w:val="3"/>
          </w:tcPr>
          <w:p w14:paraId="1155E4DC"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27398026"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E672FB" w:rsidRPr="00AD6A4F" w14:paraId="5C479AF3" w14:textId="77777777" w:rsidTr="00E672F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EE204DD" w14:textId="77777777" w:rsidR="00E672FB" w:rsidRPr="00AD6A4F" w:rsidRDefault="00E672FB" w:rsidP="00894B4A">
            <w:pPr>
              <w:rPr>
                <w:rFonts w:ascii="Times New Roman" w:hAnsi="Times New Roman" w:cs="Times New Roman"/>
                <w:sz w:val="20"/>
                <w:szCs w:val="20"/>
              </w:rPr>
            </w:pPr>
          </w:p>
        </w:tc>
        <w:tc>
          <w:tcPr>
            <w:tcW w:w="0" w:type="auto"/>
          </w:tcPr>
          <w:p w14:paraId="6FE18A9E"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Yes</w:t>
            </w:r>
          </w:p>
          <w:p w14:paraId="3A8FC4D0"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387E2B51"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No</w:t>
            </w:r>
          </w:p>
          <w:p w14:paraId="5B508E67"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3C73E64D"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Total</w:t>
            </w:r>
          </w:p>
          <w:p w14:paraId="4556EC7E"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vMerge w:val="restart"/>
            <w:vAlign w:val="center"/>
          </w:tcPr>
          <w:p w14:paraId="45AFAEE5" w14:textId="77777777"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0.006</w:t>
            </w:r>
          </w:p>
          <w:p w14:paraId="32BB736B" w14:textId="7FD54EBF"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 0.940</w:t>
            </w:r>
          </w:p>
        </w:tc>
      </w:tr>
      <w:tr w:rsidR="00E672FB" w:rsidRPr="00AD6A4F" w14:paraId="73D797CE"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42103644"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Yes</w:t>
            </w:r>
          </w:p>
        </w:tc>
        <w:tc>
          <w:tcPr>
            <w:tcW w:w="0" w:type="auto"/>
          </w:tcPr>
          <w:p w14:paraId="02FEAE51"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(1.0)</w:t>
            </w:r>
          </w:p>
        </w:tc>
        <w:tc>
          <w:tcPr>
            <w:tcW w:w="0" w:type="auto"/>
          </w:tcPr>
          <w:p w14:paraId="7F720435"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 (1.1)</w:t>
            </w:r>
          </w:p>
        </w:tc>
        <w:tc>
          <w:tcPr>
            <w:tcW w:w="0" w:type="auto"/>
          </w:tcPr>
          <w:p w14:paraId="54185A98"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 (1.0)</w:t>
            </w:r>
          </w:p>
        </w:tc>
        <w:tc>
          <w:tcPr>
            <w:tcW w:w="0" w:type="auto"/>
            <w:vMerge/>
          </w:tcPr>
          <w:p w14:paraId="68C1F4C2" w14:textId="59AF8D88"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672FB" w:rsidRPr="00AD6A4F" w14:paraId="4893AE57"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0E7B82B"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No</w:t>
            </w:r>
          </w:p>
        </w:tc>
        <w:tc>
          <w:tcPr>
            <w:tcW w:w="0" w:type="auto"/>
          </w:tcPr>
          <w:p w14:paraId="449106B0"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101 (99.0)</w:t>
            </w:r>
          </w:p>
        </w:tc>
        <w:tc>
          <w:tcPr>
            <w:tcW w:w="0" w:type="auto"/>
          </w:tcPr>
          <w:p w14:paraId="0ABA6934"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184 (98.9)</w:t>
            </w:r>
          </w:p>
        </w:tc>
        <w:tc>
          <w:tcPr>
            <w:tcW w:w="0" w:type="auto"/>
          </w:tcPr>
          <w:p w14:paraId="2C62AC82"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285 (99.0)</w:t>
            </w:r>
          </w:p>
        </w:tc>
        <w:tc>
          <w:tcPr>
            <w:tcW w:w="0" w:type="auto"/>
            <w:vMerge/>
          </w:tcPr>
          <w:p w14:paraId="6080CF0A"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1275D104" w14:textId="2638101F"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From Table 1</w:t>
      </w:r>
      <w:r w:rsidR="00061293">
        <w:rPr>
          <w:rFonts w:ascii="Times New Roman" w:hAnsi="Times New Roman" w:cs="Times New Roman"/>
          <w:sz w:val="24"/>
          <w:szCs w:val="24"/>
        </w:rPr>
        <w:t>7</w:t>
      </w:r>
      <w:r w:rsidRPr="00437500">
        <w:rPr>
          <w:rFonts w:ascii="Times New Roman" w:hAnsi="Times New Roman" w:cs="Times New Roman"/>
          <w:sz w:val="24"/>
          <w:szCs w:val="24"/>
        </w:rPr>
        <w:t>, toilet paper non users had the highest incidence of symptoms (99.0%) and a significant P-value of &lt;0.001.</w:t>
      </w:r>
    </w:p>
    <w:p w14:paraId="4CE03489" w14:textId="028D306F" w:rsidR="00710080" w:rsidRPr="00437500" w:rsidRDefault="00B559DB" w:rsidP="00B559DB">
      <w:pPr>
        <w:pStyle w:val="Caption"/>
      </w:pPr>
      <w:bookmarkStart w:id="76" w:name="_Toc181616134"/>
      <w:r>
        <w:t xml:space="preserve">Table </w:t>
      </w:r>
      <w:fldSimple w:instr=" SEQ Table \* ARABIC ">
        <w:r w:rsidR="002A2352">
          <w:rPr>
            <w:noProof/>
          </w:rPr>
          <w:t>18</w:t>
        </w:r>
      </w:fldSimple>
      <w:r>
        <w:t xml:space="preserve"> </w:t>
      </w:r>
      <w:r w:rsidRPr="007775BD">
        <w:t>Association between respondents' getting free menstruation products in your school/workplace and symptoms of reproductive tract infections</w:t>
      </w:r>
      <w:bookmarkEnd w:id="76"/>
    </w:p>
    <w:tbl>
      <w:tblPr>
        <w:tblStyle w:val="GridTable5Dark-Accent6"/>
        <w:tblW w:w="0" w:type="auto"/>
        <w:tblLook w:val="04A0" w:firstRow="1" w:lastRow="0" w:firstColumn="1" w:lastColumn="0" w:noHBand="0" w:noVBand="1"/>
      </w:tblPr>
      <w:tblGrid>
        <w:gridCol w:w="1455"/>
        <w:gridCol w:w="1766"/>
        <w:gridCol w:w="1884"/>
        <w:gridCol w:w="1884"/>
        <w:gridCol w:w="2561"/>
      </w:tblGrid>
      <w:tr w:rsidR="00710080" w:rsidRPr="00AD6A4F" w14:paraId="4235C96F" w14:textId="77777777" w:rsidTr="0092434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04C3A72"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176AF69E"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7D83BEA5"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E672FB" w:rsidRPr="00AD6A4F" w14:paraId="460A1224" w14:textId="77777777" w:rsidTr="00E672F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247D8D27" w14:textId="77777777" w:rsidR="00E672FB" w:rsidRPr="00AD6A4F" w:rsidRDefault="00E672FB" w:rsidP="00894B4A">
            <w:pPr>
              <w:rPr>
                <w:rFonts w:ascii="Times New Roman" w:hAnsi="Times New Roman" w:cs="Times New Roman"/>
                <w:sz w:val="20"/>
                <w:szCs w:val="20"/>
              </w:rPr>
            </w:pPr>
          </w:p>
        </w:tc>
        <w:tc>
          <w:tcPr>
            <w:tcW w:w="0" w:type="auto"/>
          </w:tcPr>
          <w:p w14:paraId="7F9CE53C"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Yes</w:t>
            </w:r>
          </w:p>
          <w:p w14:paraId="4113275B"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16D9B1F1"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No</w:t>
            </w:r>
          </w:p>
          <w:p w14:paraId="388C22E6"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73239BCE"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Total</w:t>
            </w:r>
          </w:p>
          <w:p w14:paraId="381D2E44"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vMerge w:val="restart"/>
            <w:vAlign w:val="center"/>
          </w:tcPr>
          <w:p w14:paraId="5C139109" w14:textId="645103FE"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 xml:space="preserve">X2 = </w:t>
            </w:r>
            <w:ins w:id="77" w:author="Mohammad Nayeem Hasan" w:date="2024-12-13T17:04:00Z" w16du:dateUtc="2024-12-13T11:04:00Z">
              <w:r w:rsidR="002B38BC">
                <w:rPr>
                  <w:rFonts w:ascii="Times New Roman" w:hAnsi="Times New Roman" w:cs="Times New Roman"/>
                  <w:sz w:val="20"/>
                  <w:szCs w:val="20"/>
                </w:rPr>
                <w:t>16.002</w:t>
              </w:r>
            </w:ins>
            <w:del w:id="78" w:author="Mohammad Nayeem Hasan" w:date="2024-12-13T17:04:00Z" w16du:dateUtc="2024-12-13T11:04:00Z">
              <w:r w:rsidRPr="00AD6A4F" w:rsidDel="002B38BC">
                <w:rPr>
                  <w:rFonts w:ascii="Times New Roman" w:hAnsi="Times New Roman" w:cs="Times New Roman"/>
                  <w:sz w:val="20"/>
                  <w:szCs w:val="20"/>
                </w:rPr>
                <w:delText>35.879</w:delText>
              </w:r>
            </w:del>
          </w:p>
          <w:p w14:paraId="5284A711" w14:textId="75AFF22A"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&lt;0.001</w:t>
            </w:r>
          </w:p>
        </w:tc>
      </w:tr>
      <w:tr w:rsidR="00E672FB" w:rsidRPr="00AD6A4F" w14:paraId="781F365B"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3181AAD3"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No</w:t>
            </w:r>
          </w:p>
        </w:tc>
        <w:tc>
          <w:tcPr>
            <w:tcW w:w="0" w:type="auto"/>
          </w:tcPr>
          <w:p w14:paraId="56833638" w14:textId="3082BC01" w:rsidR="00E672FB" w:rsidRPr="00AD6A4F" w:rsidRDefault="002B38BC"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ins w:id="79" w:author="Mohammad Nayeem Hasan" w:date="2024-12-13T17:03:00Z" w16du:dateUtc="2024-12-13T11:03:00Z">
              <w:r>
                <w:rPr>
                  <w:rFonts w:ascii="Times New Roman" w:hAnsi="Times New Roman" w:cs="Times New Roman"/>
                  <w:sz w:val="20"/>
                  <w:szCs w:val="20"/>
                </w:rPr>
                <w:t>85</w:t>
              </w:r>
            </w:ins>
            <w:del w:id="80" w:author="Mohammad Nayeem Hasan" w:date="2024-12-13T17:03:00Z" w16du:dateUtc="2024-12-13T11:03:00Z">
              <w:r w:rsidR="00E672FB" w:rsidRPr="00AD6A4F" w:rsidDel="002B38BC">
                <w:rPr>
                  <w:rFonts w:ascii="Times New Roman" w:hAnsi="Times New Roman" w:cs="Times New Roman"/>
                  <w:sz w:val="20"/>
                  <w:szCs w:val="20"/>
                </w:rPr>
                <w:delText>62</w:delText>
              </w:r>
            </w:del>
            <w:r w:rsidR="00E672FB" w:rsidRPr="00AD6A4F">
              <w:rPr>
                <w:rFonts w:ascii="Times New Roman" w:hAnsi="Times New Roman" w:cs="Times New Roman"/>
                <w:sz w:val="20"/>
                <w:szCs w:val="20"/>
              </w:rPr>
              <w:t xml:space="preserve"> (</w:t>
            </w:r>
            <w:ins w:id="81" w:author="Mohammad Nayeem Hasan" w:date="2024-12-13T17:03:00Z" w16du:dateUtc="2024-12-13T11:03:00Z">
              <w:r>
                <w:rPr>
                  <w:rFonts w:ascii="Times New Roman" w:hAnsi="Times New Roman" w:cs="Times New Roman"/>
                  <w:sz w:val="20"/>
                  <w:szCs w:val="20"/>
                </w:rPr>
                <w:t>83.3</w:t>
              </w:r>
            </w:ins>
            <w:del w:id="82" w:author="Mohammad Nayeem Hasan" w:date="2024-12-13T17:03:00Z" w16du:dateUtc="2024-12-13T11:03:00Z">
              <w:r w:rsidR="00E672FB" w:rsidRPr="00AD6A4F" w:rsidDel="002B38BC">
                <w:rPr>
                  <w:rFonts w:ascii="Times New Roman" w:hAnsi="Times New Roman" w:cs="Times New Roman"/>
                  <w:sz w:val="20"/>
                  <w:szCs w:val="20"/>
                </w:rPr>
                <w:delText>60.8</w:delText>
              </w:r>
            </w:del>
            <w:r w:rsidR="00E672FB" w:rsidRPr="00AD6A4F">
              <w:rPr>
                <w:rFonts w:ascii="Times New Roman" w:hAnsi="Times New Roman" w:cs="Times New Roman"/>
                <w:sz w:val="20"/>
                <w:szCs w:val="20"/>
              </w:rPr>
              <w:t>)</w:t>
            </w:r>
          </w:p>
        </w:tc>
        <w:tc>
          <w:tcPr>
            <w:tcW w:w="0" w:type="auto"/>
          </w:tcPr>
          <w:p w14:paraId="02C3ECD2" w14:textId="46FBF14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w:t>
            </w:r>
            <w:ins w:id="83" w:author="Mohammad Nayeem Hasan" w:date="2024-12-13T17:03:00Z" w16du:dateUtc="2024-12-13T11:03:00Z">
              <w:r w:rsidR="002B38BC">
                <w:rPr>
                  <w:rFonts w:ascii="Times New Roman" w:hAnsi="Times New Roman" w:cs="Times New Roman"/>
                  <w:sz w:val="20"/>
                  <w:szCs w:val="20"/>
                </w:rPr>
                <w:t>14</w:t>
              </w:r>
            </w:ins>
            <w:del w:id="84" w:author="Mohammad Nayeem Hasan" w:date="2024-12-13T17:03:00Z" w16du:dateUtc="2024-12-13T11:03:00Z">
              <w:r w:rsidRPr="00AD6A4F" w:rsidDel="002B38BC">
                <w:rPr>
                  <w:rFonts w:ascii="Times New Roman" w:hAnsi="Times New Roman" w:cs="Times New Roman"/>
                  <w:sz w:val="20"/>
                  <w:szCs w:val="20"/>
                </w:rPr>
                <w:delText>08</w:delText>
              </w:r>
            </w:del>
            <w:r w:rsidRPr="00AD6A4F">
              <w:rPr>
                <w:rFonts w:ascii="Times New Roman" w:hAnsi="Times New Roman" w:cs="Times New Roman"/>
                <w:sz w:val="20"/>
                <w:szCs w:val="20"/>
              </w:rPr>
              <w:t xml:space="preserve"> (</w:t>
            </w:r>
            <w:ins w:id="85" w:author="Mohammad Nayeem Hasan" w:date="2024-12-13T17:04:00Z" w16du:dateUtc="2024-12-13T11:04:00Z">
              <w:r w:rsidR="002B38BC">
                <w:rPr>
                  <w:rFonts w:ascii="Times New Roman" w:hAnsi="Times New Roman" w:cs="Times New Roman"/>
                  <w:sz w:val="20"/>
                  <w:szCs w:val="20"/>
                </w:rPr>
                <w:t>61.3</w:t>
              </w:r>
            </w:ins>
            <w:del w:id="86" w:author="Mohammad Nayeem Hasan" w:date="2024-12-13T17:04:00Z" w16du:dateUtc="2024-12-13T11:04:00Z">
              <w:r w:rsidRPr="00AD6A4F" w:rsidDel="002B38BC">
                <w:rPr>
                  <w:rFonts w:ascii="Times New Roman" w:hAnsi="Times New Roman" w:cs="Times New Roman"/>
                  <w:sz w:val="20"/>
                  <w:szCs w:val="20"/>
                </w:rPr>
                <w:delText>58.1</w:delText>
              </w:r>
            </w:del>
            <w:r w:rsidRPr="00AD6A4F">
              <w:rPr>
                <w:rFonts w:ascii="Times New Roman" w:hAnsi="Times New Roman" w:cs="Times New Roman"/>
                <w:sz w:val="20"/>
                <w:szCs w:val="20"/>
              </w:rPr>
              <w:t>)</w:t>
            </w:r>
          </w:p>
        </w:tc>
        <w:tc>
          <w:tcPr>
            <w:tcW w:w="0" w:type="auto"/>
          </w:tcPr>
          <w:p w14:paraId="3160EC09" w14:textId="0684CFDB"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w:t>
            </w:r>
            <w:ins w:id="87" w:author="Mohammad Nayeem Hasan" w:date="2024-12-13T17:04:00Z" w16du:dateUtc="2024-12-13T11:04:00Z">
              <w:r w:rsidR="002B38BC">
                <w:rPr>
                  <w:rFonts w:ascii="Times New Roman" w:hAnsi="Times New Roman" w:cs="Times New Roman"/>
                  <w:sz w:val="20"/>
                  <w:szCs w:val="20"/>
                </w:rPr>
                <w:t>99</w:t>
              </w:r>
            </w:ins>
            <w:del w:id="88" w:author="Mohammad Nayeem Hasan" w:date="2024-12-13T17:04:00Z" w16du:dateUtc="2024-12-13T11:04:00Z">
              <w:r w:rsidRPr="00AD6A4F" w:rsidDel="002B38BC">
                <w:rPr>
                  <w:rFonts w:ascii="Times New Roman" w:hAnsi="Times New Roman" w:cs="Times New Roman"/>
                  <w:sz w:val="20"/>
                  <w:szCs w:val="20"/>
                </w:rPr>
                <w:delText>70</w:delText>
              </w:r>
            </w:del>
            <w:r w:rsidRPr="00AD6A4F">
              <w:rPr>
                <w:rFonts w:ascii="Times New Roman" w:hAnsi="Times New Roman" w:cs="Times New Roman"/>
                <w:sz w:val="20"/>
                <w:szCs w:val="20"/>
              </w:rPr>
              <w:t xml:space="preserve"> (</w:t>
            </w:r>
            <w:ins w:id="89" w:author="Mohammad Nayeem Hasan" w:date="2024-12-13T17:04:00Z" w16du:dateUtc="2024-12-13T11:04:00Z">
              <w:r w:rsidR="002B38BC">
                <w:rPr>
                  <w:rFonts w:ascii="Times New Roman" w:hAnsi="Times New Roman" w:cs="Times New Roman"/>
                  <w:sz w:val="20"/>
                  <w:szCs w:val="20"/>
                </w:rPr>
                <w:t>69.1</w:t>
              </w:r>
            </w:ins>
            <w:del w:id="90" w:author="Mohammad Nayeem Hasan" w:date="2024-12-13T17:04:00Z" w16du:dateUtc="2024-12-13T11:04:00Z">
              <w:r w:rsidRPr="00AD6A4F" w:rsidDel="002B38BC">
                <w:rPr>
                  <w:rFonts w:ascii="Times New Roman" w:hAnsi="Times New Roman" w:cs="Times New Roman"/>
                  <w:sz w:val="20"/>
                  <w:szCs w:val="20"/>
                </w:rPr>
                <w:delText>59.0</w:delText>
              </w:r>
            </w:del>
            <w:r w:rsidRPr="00AD6A4F">
              <w:rPr>
                <w:rFonts w:ascii="Times New Roman" w:hAnsi="Times New Roman" w:cs="Times New Roman"/>
                <w:sz w:val="20"/>
                <w:szCs w:val="20"/>
              </w:rPr>
              <w:t>)</w:t>
            </w:r>
          </w:p>
        </w:tc>
        <w:tc>
          <w:tcPr>
            <w:tcW w:w="0" w:type="auto"/>
            <w:vMerge/>
          </w:tcPr>
          <w:p w14:paraId="72EFE488" w14:textId="03A5F383"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672FB" w:rsidRPr="00AD6A4F" w14:paraId="0A50A04E"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0753220"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Not applicable</w:t>
            </w:r>
          </w:p>
        </w:tc>
        <w:tc>
          <w:tcPr>
            <w:tcW w:w="0" w:type="auto"/>
          </w:tcPr>
          <w:p w14:paraId="0B10D337"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15 (14.7)</w:t>
            </w:r>
          </w:p>
        </w:tc>
        <w:tc>
          <w:tcPr>
            <w:tcW w:w="0" w:type="auto"/>
          </w:tcPr>
          <w:p w14:paraId="1F839370"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69 (37.1)</w:t>
            </w:r>
          </w:p>
        </w:tc>
        <w:tc>
          <w:tcPr>
            <w:tcW w:w="0" w:type="auto"/>
          </w:tcPr>
          <w:p w14:paraId="15BBFAD8"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84 (29.2)</w:t>
            </w:r>
          </w:p>
        </w:tc>
        <w:tc>
          <w:tcPr>
            <w:tcW w:w="0" w:type="auto"/>
            <w:vMerge/>
          </w:tcPr>
          <w:p w14:paraId="6792EB10"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672FB" w:rsidRPr="00AD6A4F" w14:paraId="4325B9F4"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52227B7E"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Yes</w:t>
            </w:r>
          </w:p>
        </w:tc>
        <w:tc>
          <w:tcPr>
            <w:tcW w:w="0" w:type="auto"/>
          </w:tcPr>
          <w:p w14:paraId="0FE88298"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 (2.0)</w:t>
            </w:r>
          </w:p>
        </w:tc>
        <w:tc>
          <w:tcPr>
            <w:tcW w:w="0" w:type="auto"/>
          </w:tcPr>
          <w:p w14:paraId="65E6B152"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 (1.6)</w:t>
            </w:r>
          </w:p>
        </w:tc>
        <w:tc>
          <w:tcPr>
            <w:tcW w:w="0" w:type="auto"/>
          </w:tcPr>
          <w:p w14:paraId="5E2D8827"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 (1.7)</w:t>
            </w:r>
          </w:p>
        </w:tc>
        <w:tc>
          <w:tcPr>
            <w:tcW w:w="0" w:type="auto"/>
            <w:vMerge/>
          </w:tcPr>
          <w:p w14:paraId="13CD398E"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4971B891" w14:textId="77777777" w:rsidR="00710080" w:rsidRPr="00437500" w:rsidRDefault="00710080" w:rsidP="00894B4A">
      <w:pPr>
        <w:rPr>
          <w:rFonts w:ascii="Times New Roman" w:hAnsi="Times New Roman" w:cs="Times New Roman"/>
          <w:sz w:val="24"/>
          <w:szCs w:val="24"/>
        </w:rPr>
      </w:pPr>
    </w:p>
    <w:p w14:paraId="2AC27BCD" w14:textId="4217A9A1"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Table 1</w:t>
      </w:r>
      <w:r w:rsidR="00061293">
        <w:rPr>
          <w:rFonts w:ascii="Times New Roman" w:hAnsi="Times New Roman" w:cs="Times New Roman"/>
          <w:sz w:val="24"/>
          <w:szCs w:val="24"/>
        </w:rPr>
        <w:t>8</w:t>
      </w:r>
      <w:r w:rsidRPr="00437500">
        <w:rPr>
          <w:rFonts w:ascii="Times New Roman" w:hAnsi="Times New Roman" w:cs="Times New Roman"/>
          <w:sz w:val="24"/>
          <w:szCs w:val="24"/>
        </w:rPr>
        <w:t xml:space="preserve"> shows, 6</w:t>
      </w:r>
      <w:ins w:id="91" w:author="Mohammad Nayeem Hasan" w:date="2024-12-13T17:23:00Z" w16du:dateUtc="2024-12-13T11:23:00Z">
        <w:r w:rsidR="001858D7">
          <w:rPr>
            <w:rFonts w:ascii="Times New Roman" w:hAnsi="Times New Roman" w:cs="Times New Roman"/>
            <w:sz w:val="24"/>
            <w:szCs w:val="24"/>
          </w:rPr>
          <w:t>1</w:t>
        </w:r>
      </w:ins>
      <w:del w:id="92" w:author="Mohammad Nayeem Hasan" w:date="2024-12-13T17:23:00Z" w16du:dateUtc="2024-12-13T11:23:00Z">
        <w:r w:rsidRPr="00437500" w:rsidDel="001858D7">
          <w:rPr>
            <w:rFonts w:ascii="Times New Roman" w:hAnsi="Times New Roman" w:cs="Times New Roman"/>
            <w:sz w:val="24"/>
            <w:szCs w:val="24"/>
          </w:rPr>
          <w:delText>0</w:delText>
        </w:r>
      </w:del>
      <w:r w:rsidRPr="00437500">
        <w:rPr>
          <w:rFonts w:ascii="Times New Roman" w:hAnsi="Times New Roman" w:cs="Times New Roman"/>
          <w:sz w:val="24"/>
          <w:szCs w:val="24"/>
        </w:rPr>
        <w:t>.</w:t>
      </w:r>
      <w:ins w:id="93" w:author="Mohammad Nayeem Hasan" w:date="2024-12-13T17:23:00Z" w16du:dateUtc="2024-12-13T11:23:00Z">
        <w:r w:rsidR="001858D7">
          <w:rPr>
            <w:rFonts w:ascii="Times New Roman" w:hAnsi="Times New Roman" w:cs="Times New Roman"/>
            <w:sz w:val="24"/>
            <w:szCs w:val="24"/>
          </w:rPr>
          <w:t>3</w:t>
        </w:r>
      </w:ins>
      <w:del w:id="94" w:author="Mohammad Nayeem Hasan" w:date="2024-12-13T17:23:00Z" w16du:dateUtc="2024-12-13T11:23:00Z">
        <w:r w:rsidRPr="00437500" w:rsidDel="001858D7">
          <w:rPr>
            <w:rFonts w:ascii="Times New Roman" w:hAnsi="Times New Roman" w:cs="Times New Roman"/>
            <w:sz w:val="24"/>
            <w:szCs w:val="24"/>
          </w:rPr>
          <w:delText>8</w:delText>
        </w:r>
      </w:del>
      <w:r w:rsidRPr="00437500">
        <w:rPr>
          <w:rFonts w:ascii="Times New Roman" w:hAnsi="Times New Roman" w:cs="Times New Roman"/>
          <w:sz w:val="24"/>
          <w:szCs w:val="24"/>
        </w:rPr>
        <w:t>% of respondents without access to free menstrual products reported symptoms (P-value &lt;0.001).</w:t>
      </w:r>
    </w:p>
    <w:p w14:paraId="53D65153" w14:textId="05D6C680" w:rsidR="00CD1617" w:rsidRPr="00437500" w:rsidRDefault="00B559DB" w:rsidP="00B559DB">
      <w:pPr>
        <w:pStyle w:val="Caption"/>
        <w:rPr>
          <w:sz w:val="24"/>
          <w:szCs w:val="24"/>
        </w:rPr>
      </w:pPr>
      <w:bookmarkStart w:id="95" w:name="_Toc181616135"/>
      <w:r>
        <w:t xml:space="preserve">Table </w:t>
      </w:r>
      <w:fldSimple w:instr=" SEQ Table \* ARABIC ">
        <w:r w:rsidR="002A2352">
          <w:rPr>
            <w:noProof/>
          </w:rPr>
          <w:t>19</w:t>
        </w:r>
      </w:fldSimple>
      <w:r>
        <w:t xml:space="preserve"> </w:t>
      </w:r>
      <w:r w:rsidRPr="004D3B8F">
        <w:t>Association between respondents' getting menstruation products from types of people and symptoms of reproductive tract infections</w:t>
      </w:r>
      <w:bookmarkEnd w:id="95"/>
    </w:p>
    <w:tbl>
      <w:tblPr>
        <w:tblStyle w:val="GridTable5Dark-Accent6"/>
        <w:tblW w:w="0" w:type="auto"/>
        <w:tblLook w:val="04A0" w:firstRow="1" w:lastRow="0" w:firstColumn="1" w:lastColumn="0" w:noHBand="0" w:noVBand="1"/>
      </w:tblPr>
      <w:tblGrid>
        <w:gridCol w:w="1650"/>
        <w:gridCol w:w="1723"/>
        <w:gridCol w:w="1905"/>
        <w:gridCol w:w="1905"/>
        <w:gridCol w:w="2561"/>
      </w:tblGrid>
      <w:tr w:rsidR="00710080" w:rsidRPr="00AD6A4F" w14:paraId="3488FD14" w14:textId="77777777" w:rsidTr="0092434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25C638B"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3D63B8BE"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35B3246B"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E672FB" w:rsidRPr="00AD6A4F" w14:paraId="002E02DD" w14:textId="77777777" w:rsidTr="00E672F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0661CACD" w14:textId="77777777" w:rsidR="00E672FB" w:rsidRPr="00AD6A4F" w:rsidRDefault="00E672FB" w:rsidP="00894B4A">
            <w:pPr>
              <w:rPr>
                <w:rFonts w:ascii="Times New Roman" w:hAnsi="Times New Roman" w:cs="Times New Roman"/>
                <w:sz w:val="20"/>
                <w:szCs w:val="20"/>
              </w:rPr>
            </w:pPr>
          </w:p>
        </w:tc>
        <w:tc>
          <w:tcPr>
            <w:tcW w:w="0" w:type="auto"/>
          </w:tcPr>
          <w:p w14:paraId="70ADC87A"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Yes</w:t>
            </w:r>
          </w:p>
          <w:p w14:paraId="55F0DE64"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149075BA"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No</w:t>
            </w:r>
          </w:p>
          <w:p w14:paraId="05011A6B"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165F370B"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Total</w:t>
            </w:r>
          </w:p>
          <w:p w14:paraId="5DCF4F00"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vMerge w:val="restart"/>
            <w:vAlign w:val="center"/>
          </w:tcPr>
          <w:p w14:paraId="21947500" w14:textId="77777777"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4.857</w:t>
            </w:r>
          </w:p>
          <w:p w14:paraId="7516A111" w14:textId="57593DC4"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 0.183</w:t>
            </w:r>
          </w:p>
        </w:tc>
      </w:tr>
      <w:tr w:rsidR="00E672FB" w:rsidRPr="00AD6A4F" w14:paraId="736B1E39"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00308B2A"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Others</w:t>
            </w:r>
          </w:p>
        </w:tc>
        <w:tc>
          <w:tcPr>
            <w:tcW w:w="0" w:type="auto"/>
          </w:tcPr>
          <w:p w14:paraId="61578A8C"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(1.0)</w:t>
            </w:r>
          </w:p>
        </w:tc>
        <w:tc>
          <w:tcPr>
            <w:tcW w:w="0" w:type="auto"/>
          </w:tcPr>
          <w:p w14:paraId="766AFF3A"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0 (0.0)</w:t>
            </w:r>
          </w:p>
        </w:tc>
        <w:tc>
          <w:tcPr>
            <w:tcW w:w="0" w:type="auto"/>
          </w:tcPr>
          <w:p w14:paraId="01CE3B40"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(10.3)</w:t>
            </w:r>
          </w:p>
        </w:tc>
        <w:tc>
          <w:tcPr>
            <w:tcW w:w="0" w:type="auto"/>
            <w:vMerge/>
          </w:tcPr>
          <w:p w14:paraId="5FC3BE5F" w14:textId="0314B904"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672FB" w:rsidRPr="00AD6A4F" w14:paraId="58DDCA65"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F736E22"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Parents/Families</w:t>
            </w:r>
          </w:p>
        </w:tc>
        <w:tc>
          <w:tcPr>
            <w:tcW w:w="0" w:type="auto"/>
          </w:tcPr>
          <w:p w14:paraId="3A551141"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53 (52.0)</w:t>
            </w:r>
          </w:p>
        </w:tc>
        <w:tc>
          <w:tcPr>
            <w:tcW w:w="0" w:type="auto"/>
          </w:tcPr>
          <w:p w14:paraId="6C83AAAD"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86 (46.2)</w:t>
            </w:r>
          </w:p>
        </w:tc>
        <w:tc>
          <w:tcPr>
            <w:tcW w:w="0" w:type="auto"/>
          </w:tcPr>
          <w:p w14:paraId="1237944E"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139 (48.3)</w:t>
            </w:r>
          </w:p>
        </w:tc>
        <w:tc>
          <w:tcPr>
            <w:tcW w:w="0" w:type="auto"/>
            <w:vMerge/>
          </w:tcPr>
          <w:p w14:paraId="5350ABDB" w14:textId="4069EA7F"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672FB" w:rsidRPr="00AD6A4F" w14:paraId="7CEF8C26"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4FAA7CBA"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Schools</w:t>
            </w:r>
          </w:p>
        </w:tc>
        <w:tc>
          <w:tcPr>
            <w:tcW w:w="0" w:type="auto"/>
          </w:tcPr>
          <w:p w14:paraId="5A7FC4F5"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(1.0)</w:t>
            </w:r>
          </w:p>
        </w:tc>
        <w:tc>
          <w:tcPr>
            <w:tcW w:w="0" w:type="auto"/>
          </w:tcPr>
          <w:p w14:paraId="72B3DF97"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0 (0.0)</w:t>
            </w:r>
          </w:p>
        </w:tc>
        <w:tc>
          <w:tcPr>
            <w:tcW w:w="0" w:type="auto"/>
          </w:tcPr>
          <w:p w14:paraId="799595F8"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 (0.3)</w:t>
            </w:r>
          </w:p>
        </w:tc>
        <w:tc>
          <w:tcPr>
            <w:tcW w:w="0" w:type="auto"/>
            <w:vMerge/>
          </w:tcPr>
          <w:p w14:paraId="7AA73D82"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672FB" w:rsidRPr="00AD6A4F" w14:paraId="32C03F17"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0CE08B9D"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Self</w:t>
            </w:r>
          </w:p>
        </w:tc>
        <w:tc>
          <w:tcPr>
            <w:tcW w:w="0" w:type="auto"/>
          </w:tcPr>
          <w:p w14:paraId="1D58B89D"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47 (46.1)</w:t>
            </w:r>
          </w:p>
        </w:tc>
        <w:tc>
          <w:tcPr>
            <w:tcW w:w="0" w:type="auto"/>
          </w:tcPr>
          <w:p w14:paraId="6FAF29D0"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100 (53.8)</w:t>
            </w:r>
          </w:p>
        </w:tc>
        <w:tc>
          <w:tcPr>
            <w:tcW w:w="0" w:type="auto"/>
          </w:tcPr>
          <w:p w14:paraId="2DE3F50B"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147 (51.0)</w:t>
            </w:r>
          </w:p>
        </w:tc>
        <w:tc>
          <w:tcPr>
            <w:tcW w:w="0" w:type="auto"/>
            <w:vMerge/>
          </w:tcPr>
          <w:p w14:paraId="1D3C70CE"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348A4247" w14:textId="77777777" w:rsidR="00710080" w:rsidRPr="00437500" w:rsidRDefault="00710080" w:rsidP="00894B4A">
      <w:pPr>
        <w:rPr>
          <w:rFonts w:ascii="Times New Roman" w:hAnsi="Times New Roman" w:cs="Times New Roman"/>
          <w:sz w:val="24"/>
          <w:szCs w:val="24"/>
        </w:rPr>
      </w:pPr>
    </w:p>
    <w:p w14:paraId="371D5F6E" w14:textId="647E7AF0"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 xml:space="preserve">Table </w:t>
      </w:r>
      <w:r w:rsidR="00061293">
        <w:rPr>
          <w:rFonts w:ascii="Times New Roman" w:hAnsi="Times New Roman" w:cs="Times New Roman"/>
          <w:sz w:val="24"/>
          <w:szCs w:val="24"/>
        </w:rPr>
        <w:t>19</w:t>
      </w:r>
      <w:r w:rsidRPr="00437500">
        <w:rPr>
          <w:rFonts w:ascii="Times New Roman" w:hAnsi="Times New Roman" w:cs="Times New Roman"/>
          <w:sz w:val="24"/>
          <w:szCs w:val="24"/>
        </w:rPr>
        <w:t xml:space="preserve"> illustrates, the source of menstrual products did not show significant differences, with a P-value of 0.367.</w:t>
      </w:r>
    </w:p>
    <w:p w14:paraId="7C7C9E6A" w14:textId="7B200529" w:rsidR="00CD1617" w:rsidRPr="00437500" w:rsidRDefault="00B559DB" w:rsidP="00B559DB">
      <w:pPr>
        <w:pStyle w:val="Caption"/>
        <w:rPr>
          <w:sz w:val="24"/>
          <w:szCs w:val="24"/>
        </w:rPr>
      </w:pPr>
      <w:bookmarkStart w:id="96" w:name="_Toc181616136"/>
      <w:r>
        <w:t xml:space="preserve">Table </w:t>
      </w:r>
      <w:fldSimple w:instr=" SEQ Table \* ARABIC ">
        <w:r w:rsidR="002A2352">
          <w:rPr>
            <w:noProof/>
          </w:rPr>
          <w:t>20</w:t>
        </w:r>
      </w:fldSimple>
      <w:r>
        <w:t xml:space="preserve"> </w:t>
      </w:r>
      <w:r w:rsidRPr="00E6743F">
        <w:t>Association between respondents' thought that menstrual products are expensive and symptoms of reproductive tract infections</w:t>
      </w:r>
      <w:bookmarkEnd w:id="96"/>
    </w:p>
    <w:tbl>
      <w:tblPr>
        <w:tblStyle w:val="GridTable5Dark-Accent6"/>
        <w:tblW w:w="0" w:type="auto"/>
        <w:tblLook w:val="04A0" w:firstRow="1" w:lastRow="0" w:firstColumn="1" w:lastColumn="0" w:noHBand="0" w:noVBand="1"/>
      </w:tblPr>
      <w:tblGrid>
        <w:gridCol w:w="1455"/>
        <w:gridCol w:w="1798"/>
        <w:gridCol w:w="1798"/>
        <w:gridCol w:w="1937"/>
        <w:gridCol w:w="2561"/>
      </w:tblGrid>
      <w:tr w:rsidR="00710080" w:rsidRPr="00AD6A4F" w14:paraId="79814552" w14:textId="77777777" w:rsidTr="0092434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7873F06B"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12DB2B84"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7D211721"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862E13" w:rsidRPr="00AD6A4F" w14:paraId="2BF4C890" w14:textId="77777777" w:rsidTr="00E672F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F4D5033" w14:textId="77777777" w:rsidR="00E672FB" w:rsidRPr="00AD6A4F" w:rsidRDefault="00E672FB" w:rsidP="00894B4A">
            <w:pPr>
              <w:rPr>
                <w:rFonts w:ascii="Times New Roman" w:hAnsi="Times New Roman" w:cs="Times New Roman"/>
                <w:sz w:val="20"/>
                <w:szCs w:val="20"/>
              </w:rPr>
            </w:pPr>
          </w:p>
        </w:tc>
        <w:tc>
          <w:tcPr>
            <w:tcW w:w="0" w:type="auto"/>
          </w:tcPr>
          <w:p w14:paraId="040AA6A6"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Yes</w:t>
            </w:r>
          </w:p>
          <w:p w14:paraId="27A7D3FF"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6C7C9F1F"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No</w:t>
            </w:r>
          </w:p>
          <w:p w14:paraId="03F15F07"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tcPr>
          <w:p w14:paraId="5DD73F45"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Total</w:t>
            </w:r>
          </w:p>
          <w:p w14:paraId="25A32EF5" w14:textId="77777777" w:rsidR="00E672FB" w:rsidRPr="00A62256"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62256">
              <w:rPr>
                <w:rFonts w:ascii="Times New Roman" w:hAnsi="Times New Roman" w:cs="Times New Roman"/>
                <w:b/>
                <w:bCs/>
                <w:sz w:val="20"/>
                <w:szCs w:val="20"/>
              </w:rPr>
              <w:t>n (%)</w:t>
            </w:r>
          </w:p>
        </w:tc>
        <w:tc>
          <w:tcPr>
            <w:tcW w:w="0" w:type="auto"/>
            <w:vMerge w:val="restart"/>
            <w:vAlign w:val="center"/>
          </w:tcPr>
          <w:p w14:paraId="5A6C8FB3" w14:textId="066CD00B"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3.</w:t>
            </w:r>
            <w:ins w:id="97" w:author="Mohammad Nayeem Hasan" w:date="2024-12-13T17:11:00Z" w16du:dateUtc="2024-12-13T11:11:00Z">
              <w:r w:rsidR="00862E13">
                <w:rPr>
                  <w:rFonts w:ascii="Times New Roman" w:hAnsi="Times New Roman" w:cs="Times New Roman"/>
                  <w:sz w:val="20"/>
                  <w:szCs w:val="20"/>
                </w:rPr>
                <w:t>767</w:t>
              </w:r>
            </w:ins>
            <w:del w:id="98" w:author="Mohammad Nayeem Hasan" w:date="2024-12-13T17:11:00Z" w16du:dateUtc="2024-12-13T11:11:00Z">
              <w:r w:rsidRPr="00AD6A4F" w:rsidDel="00862E13">
                <w:rPr>
                  <w:rFonts w:ascii="Times New Roman" w:hAnsi="Times New Roman" w:cs="Times New Roman"/>
                  <w:sz w:val="20"/>
                  <w:szCs w:val="20"/>
                </w:rPr>
                <w:delText>818</w:delText>
              </w:r>
            </w:del>
          </w:p>
          <w:p w14:paraId="004D2E45" w14:textId="7594F877"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 0.</w:t>
            </w:r>
            <w:ins w:id="99" w:author="Mohammad Nayeem Hasan" w:date="2024-12-13T17:11:00Z" w16du:dateUtc="2024-12-13T11:11:00Z">
              <w:r w:rsidR="00862E13">
                <w:rPr>
                  <w:rFonts w:ascii="Times New Roman" w:hAnsi="Times New Roman" w:cs="Times New Roman"/>
                  <w:sz w:val="20"/>
                  <w:szCs w:val="20"/>
                </w:rPr>
                <w:t>152</w:t>
              </w:r>
            </w:ins>
            <w:del w:id="100" w:author="Mohammad Nayeem Hasan" w:date="2024-12-13T17:11:00Z" w16du:dateUtc="2024-12-13T11:11:00Z">
              <w:r w:rsidRPr="00AD6A4F" w:rsidDel="00862E13">
                <w:rPr>
                  <w:rFonts w:ascii="Times New Roman" w:hAnsi="Times New Roman" w:cs="Times New Roman"/>
                  <w:sz w:val="20"/>
                  <w:szCs w:val="20"/>
                </w:rPr>
                <w:delText>282</w:delText>
              </w:r>
            </w:del>
          </w:p>
        </w:tc>
      </w:tr>
      <w:tr w:rsidR="00862E13" w:rsidRPr="00AD6A4F" w14:paraId="078F74BA"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4CF5C879"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No</w:t>
            </w:r>
          </w:p>
        </w:tc>
        <w:tc>
          <w:tcPr>
            <w:tcW w:w="0" w:type="auto"/>
          </w:tcPr>
          <w:p w14:paraId="0C189D81" w14:textId="087D2534"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w:t>
            </w:r>
            <w:ins w:id="101" w:author="Mohammad Nayeem Hasan" w:date="2024-12-13T17:11:00Z" w16du:dateUtc="2024-12-13T11:11:00Z">
              <w:r w:rsidR="00862E13">
                <w:rPr>
                  <w:rFonts w:ascii="Times New Roman" w:hAnsi="Times New Roman" w:cs="Times New Roman"/>
                  <w:sz w:val="20"/>
                  <w:szCs w:val="20"/>
                </w:rPr>
                <w:t>6</w:t>
              </w:r>
            </w:ins>
            <w:del w:id="102" w:author="Mohammad Nayeem Hasan" w:date="2024-12-13T17:11:00Z" w16du:dateUtc="2024-12-13T11:11:00Z">
              <w:r w:rsidRPr="00AD6A4F" w:rsidDel="00862E13">
                <w:rPr>
                  <w:rFonts w:ascii="Times New Roman" w:hAnsi="Times New Roman" w:cs="Times New Roman"/>
                  <w:sz w:val="20"/>
                  <w:szCs w:val="20"/>
                </w:rPr>
                <w:delText>5</w:delText>
              </w:r>
            </w:del>
            <w:r w:rsidRPr="00AD6A4F">
              <w:rPr>
                <w:rFonts w:ascii="Times New Roman" w:hAnsi="Times New Roman" w:cs="Times New Roman"/>
                <w:sz w:val="20"/>
                <w:szCs w:val="20"/>
              </w:rPr>
              <w:t xml:space="preserve"> (1</w:t>
            </w:r>
            <w:ins w:id="103" w:author="Mohammad Nayeem Hasan" w:date="2024-12-13T17:11:00Z" w16du:dateUtc="2024-12-13T11:11:00Z">
              <w:r w:rsidR="00862E13">
                <w:rPr>
                  <w:rFonts w:ascii="Times New Roman" w:hAnsi="Times New Roman" w:cs="Times New Roman"/>
                  <w:sz w:val="20"/>
                  <w:szCs w:val="20"/>
                </w:rPr>
                <w:t>5.7</w:t>
              </w:r>
            </w:ins>
            <w:del w:id="104" w:author="Mohammad Nayeem Hasan" w:date="2024-12-13T17:11:00Z" w16du:dateUtc="2024-12-13T11:11:00Z">
              <w:r w:rsidRPr="00AD6A4F" w:rsidDel="00862E13">
                <w:rPr>
                  <w:rFonts w:ascii="Times New Roman" w:hAnsi="Times New Roman" w:cs="Times New Roman"/>
                  <w:sz w:val="20"/>
                  <w:szCs w:val="20"/>
                </w:rPr>
                <w:delText>4.7</w:delText>
              </w:r>
            </w:del>
            <w:r w:rsidRPr="00AD6A4F">
              <w:rPr>
                <w:rFonts w:ascii="Times New Roman" w:hAnsi="Times New Roman" w:cs="Times New Roman"/>
                <w:sz w:val="20"/>
                <w:szCs w:val="20"/>
              </w:rPr>
              <w:t>)</w:t>
            </w:r>
          </w:p>
        </w:tc>
        <w:tc>
          <w:tcPr>
            <w:tcW w:w="0" w:type="auto"/>
          </w:tcPr>
          <w:p w14:paraId="275F25A5" w14:textId="64EBABC0"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w:t>
            </w:r>
            <w:ins w:id="105" w:author="Mohammad Nayeem Hasan" w:date="2024-12-13T17:11:00Z" w16du:dateUtc="2024-12-13T11:11:00Z">
              <w:r w:rsidR="00862E13">
                <w:rPr>
                  <w:rFonts w:ascii="Times New Roman" w:hAnsi="Times New Roman" w:cs="Times New Roman"/>
                  <w:sz w:val="20"/>
                  <w:szCs w:val="20"/>
                </w:rPr>
                <w:t>7</w:t>
              </w:r>
            </w:ins>
            <w:del w:id="106" w:author="Mohammad Nayeem Hasan" w:date="2024-12-13T17:11:00Z" w16du:dateUtc="2024-12-13T11:11:00Z">
              <w:r w:rsidRPr="00AD6A4F" w:rsidDel="00862E13">
                <w:rPr>
                  <w:rFonts w:ascii="Times New Roman" w:hAnsi="Times New Roman" w:cs="Times New Roman"/>
                  <w:sz w:val="20"/>
                  <w:szCs w:val="20"/>
                </w:rPr>
                <w:delText>4</w:delText>
              </w:r>
            </w:del>
            <w:r w:rsidRPr="00AD6A4F">
              <w:rPr>
                <w:rFonts w:ascii="Times New Roman" w:hAnsi="Times New Roman" w:cs="Times New Roman"/>
                <w:sz w:val="20"/>
                <w:szCs w:val="20"/>
              </w:rPr>
              <w:t xml:space="preserve"> (1</w:t>
            </w:r>
            <w:ins w:id="107" w:author="Mohammad Nayeem Hasan" w:date="2024-12-13T17:11:00Z" w16du:dateUtc="2024-12-13T11:11:00Z">
              <w:r w:rsidR="00862E13">
                <w:rPr>
                  <w:rFonts w:ascii="Times New Roman" w:hAnsi="Times New Roman" w:cs="Times New Roman"/>
                  <w:sz w:val="20"/>
                  <w:szCs w:val="20"/>
                </w:rPr>
                <w:t>9.9</w:t>
              </w:r>
            </w:ins>
            <w:del w:id="108" w:author="Mohammad Nayeem Hasan" w:date="2024-12-13T17:11:00Z" w16du:dateUtc="2024-12-13T11:11:00Z">
              <w:r w:rsidRPr="00AD6A4F" w:rsidDel="00862E13">
                <w:rPr>
                  <w:rFonts w:ascii="Times New Roman" w:hAnsi="Times New Roman" w:cs="Times New Roman"/>
                  <w:sz w:val="20"/>
                  <w:szCs w:val="20"/>
                </w:rPr>
                <w:delText>8.3</w:delText>
              </w:r>
            </w:del>
            <w:r w:rsidRPr="00AD6A4F">
              <w:rPr>
                <w:rFonts w:ascii="Times New Roman" w:hAnsi="Times New Roman" w:cs="Times New Roman"/>
                <w:sz w:val="20"/>
                <w:szCs w:val="20"/>
              </w:rPr>
              <w:t>)</w:t>
            </w:r>
          </w:p>
        </w:tc>
        <w:tc>
          <w:tcPr>
            <w:tcW w:w="0" w:type="auto"/>
          </w:tcPr>
          <w:p w14:paraId="0834053C" w14:textId="450915E9" w:rsidR="00E672FB" w:rsidRPr="00AD6A4F" w:rsidRDefault="00862E13"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ins w:id="109" w:author="Mohammad Nayeem Hasan" w:date="2024-12-13T17:11:00Z" w16du:dateUtc="2024-12-13T11:11:00Z">
              <w:r>
                <w:rPr>
                  <w:rFonts w:ascii="Times New Roman" w:hAnsi="Times New Roman" w:cs="Times New Roman"/>
                  <w:sz w:val="20"/>
                  <w:szCs w:val="20"/>
                </w:rPr>
                <w:t>53</w:t>
              </w:r>
            </w:ins>
            <w:del w:id="110" w:author="Mohammad Nayeem Hasan" w:date="2024-12-13T17:11:00Z" w16du:dateUtc="2024-12-13T11:11:00Z">
              <w:r w:rsidR="00E672FB" w:rsidRPr="00AD6A4F" w:rsidDel="00862E13">
                <w:rPr>
                  <w:rFonts w:ascii="Times New Roman" w:hAnsi="Times New Roman" w:cs="Times New Roman"/>
                  <w:sz w:val="20"/>
                  <w:szCs w:val="20"/>
                </w:rPr>
                <w:delText>49</w:delText>
              </w:r>
            </w:del>
            <w:r w:rsidR="00E672FB" w:rsidRPr="00AD6A4F">
              <w:rPr>
                <w:rFonts w:ascii="Times New Roman" w:hAnsi="Times New Roman" w:cs="Times New Roman"/>
                <w:sz w:val="20"/>
                <w:szCs w:val="20"/>
              </w:rPr>
              <w:t xml:space="preserve"> (1</w:t>
            </w:r>
            <w:ins w:id="111" w:author="Mohammad Nayeem Hasan" w:date="2024-12-13T17:11:00Z" w16du:dateUtc="2024-12-13T11:11:00Z">
              <w:r>
                <w:rPr>
                  <w:rFonts w:ascii="Times New Roman" w:hAnsi="Times New Roman" w:cs="Times New Roman"/>
                  <w:sz w:val="20"/>
                  <w:szCs w:val="20"/>
                </w:rPr>
                <w:t>8.4</w:t>
              </w:r>
            </w:ins>
            <w:del w:id="112" w:author="Mohammad Nayeem Hasan" w:date="2024-12-13T17:11:00Z" w16du:dateUtc="2024-12-13T11:11:00Z">
              <w:r w:rsidR="00E672FB" w:rsidRPr="00AD6A4F" w:rsidDel="00862E13">
                <w:rPr>
                  <w:rFonts w:ascii="Times New Roman" w:hAnsi="Times New Roman" w:cs="Times New Roman"/>
                  <w:sz w:val="20"/>
                  <w:szCs w:val="20"/>
                </w:rPr>
                <w:delText>7.0</w:delText>
              </w:r>
            </w:del>
            <w:r w:rsidR="00E672FB" w:rsidRPr="00AD6A4F">
              <w:rPr>
                <w:rFonts w:ascii="Times New Roman" w:hAnsi="Times New Roman" w:cs="Times New Roman"/>
                <w:sz w:val="20"/>
                <w:szCs w:val="20"/>
              </w:rPr>
              <w:t>)</w:t>
            </w:r>
          </w:p>
        </w:tc>
        <w:tc>
          <w:tcPr>
            <w:tcW w:w="0" w:type="auto"/>
            <w:vMerge/>
          </w:tcPr>
          <w:p w14:paraId="3D127140" w14:textId="54F55BF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62E13" w:rsidRPr="00AD6A4F" w14:paraId="3C1FF4ED"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257DBA32"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Not applicable</w:t>
            </w:r>
          </w:p>
        </w:tc>
        <w:tc>
          <w:tcPr>
            <w:tcW w:w="0" w:type="auto"/>
          </w:tcPr>
          <w:p w14:paraId="635CD399"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0 (0.0)</w:t>
            </w:r>
          </w:p>
        </w:tc>
        <w:tc>
          <w:tcPr>
            <w:tcW w:w="0" w:type="auto"/>
          </w:tcPr>
          <w:p w14:paraId="7B2E80B3"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 (2.7)</w:t>
            </w:r>
          </w:p>
        </w:tc>
        <w:tc>
          <w:tcPr>
            <w:tcW w:w="0" w:type="auto"/>
          </w:tcPr>
          <w:p w14:paraId="420C575A"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 (1.7)</w:t>
            </w:r>
          </w:p>
        </w:tc>
        <w:tc>
          <w:tcPr>
            <w:tcW w:w="0" w:type="auto"/>
            <w:vMerge/>
          </w:tcPr>
          <w:p w14:paraId="6E7FE924"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62E13" w:rsidRPr="00AD6A4F" w14:paraId="58DB9B84"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310402D6"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Yes</w:t>
            </w:r>
          </w:p>
        </w:tc>
        <w:tc>
          <w:tcPr>
            <w:tcW w:w="0" w:type="auto"/>
          </w:tcPr>
          <w:p w14:paraId="01EDA450"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86 (84.3)</w:t>
            </w:r>
          </w:p>
        </w:tc>
        <w:tc>
          <w:tcPr>
            <w:tcW w:w="0" w:type="auto"/>
          </w:tcPr>
          <w:p w14:paraId="14C53901"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144 (77.4)</w:t>
            </w:r>
          </w:p>
        </w:tc>
        <w:tc>
          <w:tcPr>
            <w:tcW w:w="0" w:type="auto"/>
          </w:tcPr>
          <w:p w14:paraId="6D2887B9"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230 (79.9)</w:t>
            </w:r>
          </w:p>
        </w:tc>
        <w:tc>
          <w:tcPr>
            <w:tcW w:w="0" w:type="auto"/>
            <w:vMerge/>
          </w:tcPr>
          <w:p w14:paraId="46EBA311"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38CF9FCB" w14:textId="19CB9141" w:rsidR="00710080" w:rsidRPr="00437500" w:rsidRDefault="00E1394E" w:rsidP="00894B4A">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4BC9E301" wp14:editId="1C5AE3B6">
                <wp:simplePos x="0" y="0"/>
                <wp:positionH relativeFrom="column">
                  <wp:posOffset>3438525</wp:posOffset>
                </wp:positionH>
                <wp:positionV relativeFrom="paragraph">
                  <wp:posOffset>174625</wp:posOffset>
                </wp:positionV>
                <wp:extent cx="2392680" cy="2430780"/>
                <wp:effectExtent l="0" t="0" r="7620" b="7620"/>
                <wp:wrapSquare wrapText="bothSides"/>
                <wp:docPr id="720243946" name="Group 4"/>
                <wp:cNvGraphicFramePr/>
                <a:graphic xmlns:a="http://schemas.openxmlformats.org/drawingml/2006/main">
                  <a:graphicData uri="http://schemas.microsoft.com/office/word/2010/wordprocessingGroup">
                    <wpg:wgp>
                      <wpg:cNvGrpSpPr/>
                      <wpg:grpSpPr>
                        <a:xfrm>
                          <a:off x="0" y="0"/>
                          <a:ext cx="2392680" cy="2430780"/>
                          <a:chOff x="0" y="0"/>
                          <a:chExt cx="2392680" cy="2430780"/>
                        </a:xfrm>
                      </wpg:grpSpPr>
                      <pic:pic xmlns:pic="http://schemas.openxmlformats.org/drawingml/2006/picture">
                        <pic:nvPicPr>
                          <pic:cNvPr id="547691800" name="Picture 3"/>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2680" cy="2083435"/>
                          </a:xfrm>
                          <a:prstGeom prst="rect">
                            <a:avLst/>
                          </a:prstGeom>
                          <a:noFill/>
                        </pic:spPr>
                      </pic:pic>
                      <wps:wsp>
                        <wps:cNvPr id="595390334" name="Text Box 1"/>
                        <wps:cNvSpPr txBox="1"/>
                        <wps:spPr>
                          <a:xfrm>
                            <a:off x="0" y="2143125"/>
                            <a:ext cx="2392680" cy="287655"/>
                          </a:xfrm>
                          <a:prstGeom prst="rect">
                            <a:avLst/>
                          </a:prstGeom>
                          <a:solidFill>
                            <a:prstClr val="white"/>
                          </a:solidFill>
                          <a:ln>
                            <a:noFill/>
                          </a:ln>
                        </wps:spPr>
                        <wps:txbx>
                          <w:txbxContent>
                            <w:p w14:paraId="67C6BE32" w14:textId="0D19930B" w:rsidR="00E1394E" w:rsidRPr="00E1394E" w:rsidRDefault="00E1394E" w:rsidP="00E1394E">
                              <w:pPr>
                                <w:pStyle w:val="Caption"/>
                                <w:rPr>
                                  <w:b w:val="0"/>
                                  <w:bCs w:val="0"/>
                                  <w:noProof/>
                                  <w:sz w:val="24"/>
                                  <w:szCs w:val="24"/>
                                </w:rPr>
                              </w:pPr>
                              <w:bookmarkStart w:id="113" w:name="_Toc181631087"/>
                              <w:r w:rsidRPr="00E1394E">
                                <w:rPr>
                                  <w:b w:val="0"/>
                                  <w:bCs w:val="0"/>
                                </w:rPr>
                                <w:t xml:space="preserve">Figure </w:t>
                              </w:r>
                              <w:r w:rsidRPr="00E1394E">
                                <w:rPr>
                                  <w:b w:val="0"/>
                                  <w:bCs w:val="0"/>
                                </w:rPr>
                                <w:fldChar w:fldCharType="begin"/>
                              </w:r>
                              <w:r w:rsidRPr="00E1394E">
                                <w:rPr>
                                  <w:b w:val="0"/>
                                  <w:bCs w:val="0"/>
                                </w:rPr>
                                <w:instrText xml:space="preserve"> SEQ Figure \* ARABIC </w:instrText>
                              </w:r>
                              <w:r w:rsidRPr="00E1394E">
                                <w:rPr>
                                  <w:b w:val="0"/>
                                  <w:bCs w:val="0"/>
                                </w:rPr>
                                <w:fldChar w:fldCharType="separate"/>
                              </w:r>
                              <w:r w:rsidR="002A2352">
                                <w:rPr>
                                  <w:b w:val="0"/>
                                  <w:bCs w:val="0"/>
                                  <w:noProof/>
                                </w:rPr>
                                <w:t>4</w:t>
                              </w:r>
                              <w:r w:rsidRPr="00E1394E">
                                <w:rPr>
                                  <w:b w:val="0"/>
                                  <w:bCs w:val="0"/>
                                </w:rPr>
                                <w:fldChar w:fldCharType="end"/>
                              </w:r>
                              <w:r w:rsidRPr="00E1394E">
                                <w:rPr>
                                  <w:b w:val="0"/>
                                  <w:bCs w:val="0"/>
                                </w:rPr>
                                <w:t xml:space="preserve"> Menstrual products are expensive</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C9E301" id="Group 4" o:spid="_x0000_s1033" style="position:absolute;margin-left:270.75pt;margin-top:13.75pt;width:188.4pt;height:191.4pt;z-index:251659264" coordsize="23926,24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">
                <v:shape id="Picture 3" o:spid="_x0000_s1034" type="#_x0000_t75" style="position:absolute;width:23926;height:20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">
                  <v:imagedata r:id="rId18" o:title=""/>
                </v:shape>
                <v:shape id="_x0000_s1035" type="#_x0000_t202" style="position:absolute;top:21431;width:23926;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" stroked="f">
                  <v:textbox style="mso-fit-shape-to-text:t" inset="0,0,0,0">
                    <w:txbxContent>
                      <w:p w14:paraId="67C6BE32" w14:textId="0D19930B" w:rsidR="00E1394E" w:rsidRPr="00E1394E" w:rsidRDefault="00E1394E" w:rsidP="00E1394E">
                        <w:pPr>
                          <w:pStyle w:val="Caption"/>
                          <w:rPr>
                            <w:b w:val="0"/>
                            <w:bCs w:val="0"/>
                            <w:noProof/>
                            <w:sz w:val="24"/>
                            <w:szCs w:val="24"/>
                          </w:rPr>
                        </w:pPr>
                        <w:bookmarkStart w:id="114" w:name="_Toc181631087"/>
                        <w:r w:rsidRPr="00E1394E">
                          <w:rPr>
                            <w:b w:val="0"/>
                            <w:bCs w:val="0"/>
                          </w:rPr>
                          <w:t xml:space="preserve">Figure </w:t>
                        </w:r>
                        <w:r w:rsidRPr="00E1394E">
                          <w:rPr>
                            <w:b w:val="0"/>
                            <w:bCs w:val="0"/>
                          </w:rPr>
                          <w:fldChar w:fldCharType="begin"/>
                        </w:r>
                        <w:r w:rsidRPr="00E1394E">
                          <w:rPr>
                            <w:b w:val="0"/>
                            <w:bCs w:val="0"/>
                          </w:rPr>
                          <w:instrText xml:space="preserve"> SEQ Figure \* ARABIC </w:instrText>
                        </w:r>
                        <w:r w:rsidRPr="00E1394E">
                          <w:rPr>
                            <w:b w:val="0"/>
                            <w:bCs w:val="0"/>
                          </w:rPr>
                          <w:fldChar w:fldCharType="separate"/>
                        </w:r>
                        <w:r w:rsidR="002A2352">
                          <w:rPr>
                            <w:b w:val="0"/>
                            <w:bCs w:val="0"/>
                            <w:noProof/>
                          </w:rPr>
                          <w:t>4</w:t>
                        </w:r>
                        <w:r w:rsidRPr="00E1394E">
                          <w:rPr>
                            <w:b w:val="0"/>
                            <w:bCs w:val="0"/>
                          </w:rPr>
                          <w:fldChar w:fldCharType="end"/>
                        </w:r>
                        <w:r w:rsidRPr="00E1394E">
                          <w:rPr>
                            <w:b w:val="0"/>
                            <w:bCs w:val="0"/>
                          </w:rPr>
                          <w:t xml:space="preserve"> Menstrual products are expensive</w:t>
                        </w:r>
                        <w:bookmarkEnd w:id="114"/>
                      </w:p>
                    </w:txbxContent>
                  </v:textbox>
                </v:shape>
                <w10:wrap type="square"/>
              </v:group>
            </w:pict>
          </mc:Fallback>
        </mc:AlternateContent>
      </w:r>
    </w:p>
    <w:p w14:paraId="5508C9BB" w14:textId="46A3ED18" w:rsidR="00E1394E"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Table 2</w:t>
      </w:r>
      <w:r w:rsidR="00061293">
        <w:rPr>
          <w:rFonts w:ascii="Times New Roman" w:hAnsi="Times New Roman" w:cs="Times New Roman"/>
          <w:sz w:val="24"/>
          <w:szCs w:val="24"/>
        </w:rPr>
        <w:t>0</w:t>
      </w:r>
      <w:r w:rsidRPr="00437500">
        <w:rPr>
          <w:rFonts w:ascii="Times New Roman" w:hAnsi="Times New Roman" w:cs="Times New Roman"/>
          <w:sz w:val="24"/>
          <w:szCs w:val="24"/>
        </w:rPr>
        <w:t xml:space="preserve"> shows, a majority (84.3%) of respondents who found products expensive reported symptoms, with a P-value of 0.282.</w:t>
      </w:r>
    </w:p>
    <w:p w14:paraId="1031F2B6" w14:textId="66D358F6" w:rsidR="00710080" w:rsidRDefault="00E1394E" w:rsidP="00894B4A">
      <w:pPr>
        <w:rPr>
          <w:rFonts w:ascii="Times New Roman" w:hAnsi="Times New Roman" w:cs="Times New Roman"/>
          <w:sz w:val="24"/>
          <w:szCs w:val="24"/>
        </w:rPr>
      </w:pPr>
      <w:r>
        <w:rPr>
          <w:rFonts w:ascii="Times New Roman" w:hAnsi="Times New Roman" w:cs="Times New Roman"/>
          <w:sz w:val="24"/>
          <w:szCs w:val="24"/>
        </w:rPr>
        <w:t>As can be seen from the responses, huge proportion of the participants shared that the menstrual products available in the market are expensive for them.</w:t>
      </w:r>
    </w:p>
    <w:p w14:paraId="044622D8" w14:textId="77777777" w:rsidR="00E1394E" w:rsidRDefault="00E1394E" w:rsidP="00894B4A">
      <w:pPr>
        <w:rPr>
          <w:rFonts w:ascii="Times New Roman" w:hAnsi="Times New Roman" w:cs="Times New Roman"/>
          <w:sz w:val="24"/>
          <w:szCs w:val="24"/>
        </w:rPr>
      </w:pPr>
    </w:p>
    <w:p w14:paraId="3EDB174B" w14:textId="77777777" w:rsidR="00E1394E" w:rsidRDefault="00E1394E" w:rsidP="00894B4A">
      <w:pPr>
        <w:rPr>
          <w:rFonts w:ascii="Times New Roman" w:hAnsi="Times New Roman" w:cs="Times New Roman"/>
          <w:sz w:val="24"/>
          <w:szCs w:val="24"/>
        </w:rPr>
      </w:pPr>
    </w:p>
    <w:p w14:paraId="480415A2" w14:textId="77777777" w:rsidR="00E1394E" w:rsidRDefault="00E1394E" w:rsidP="00894B4A">
      <w:pPr>
        <w:rPr>
          <w:rFonts w:ascii="Times New Roman" w:hAnsi="Times New Roman" w:cs="Times New Roman"/>
          <w:sz w:val="24"/>
          <w:szCs w:val="24"/>
        </w:rPr>
      </w:pPr>
    </w:p>
    <w:p w14:paraId="2A3659B5" w14:textId="456043C4" w:rsidR="00723ECC" w:rsidRPr="00437500" w:rsidRDefault="00723ECC" w:rsidP="00894B4A">
      <w:pPr>
        <w:rPr>
          <w:rFonts w:ascii="Times New Roman" w:hAnsi="Times New Roman" w:cs="Times New Roman"/>
          <w:sz w:val="24"/>
          <w:szCs w:val="24"/>
        </w:rPr>
      </w:pPr>
    </w:p>
    <w:p w14:paraId="0B0D4094" w14:textId="0F890304" w:rsidR="00710080" w:rsidRPr="00437500" w:rsidRDefault="00B559DB" w:rsidP="00B559DB">
      <w:pPr>
        <w:pStyle w:val="Caption"/>
      </w:pPr>
      <w:bookmarkStart w:id="115" w:name="_Toc181616137"/>
      <w:r>
        <w:t xml:space="preserve">Table </w:t>
      </w:r>
      <w:fldSimple w:instr=" SEQ Table \* ARABIC ">
        <w:r w:rsidR="002A2352">
          <w:rPr>
            <w:noProof/>
          </w:rPr>
          <w:t>21</w:t>
        </w:r>
      </w:fldSimple>
      <w:r>
        <w:t xml:space="preserve"> </w:t>
      </w:r>
      <w:r w:rsidRPr="006E040C">
        <w:t>Association between respondents' lacked money to buy menstrual products and symptoms of reproductive tract infections</w:t>
      </w:r>
      <w:bookmarkEnd w:id="115"/>
    </w:p>
    <w:tbl>
      <w:tblPr>
        <w:tblStyle w:val="GridTable5Dark-Accent6"/>
        <w:tblW w:w="0" w:type="auto"/>
        <w:tblLook w:val="04A0" w:firstRow="1" w:lastRow="0" w:firstColumn="1" w:lastColumn="0" w:noHBand="0" w:noVBand="1"/>
      </w:tblPr>
      <w:tblGrid>
        <w:gridCol w:w="1494"/>
        <w:gridCol w:w="1708"/>
        <w:gridCol w:w="1913"/>
        <w:gridCol w:w="1913"/>
        <w:gridCol w:w="2561"/>
      </w:tblGrid>
      <w:tr w:rsidR="00E1394E" w:rsidRPr="00AD6A4F" w14:paraId="01F291CC" w14:textId="77777777" w:rsidTr="0092434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16731B53"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58EC0369"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714BBF30"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E1394E" w:rsidRPr="00AD6A4F" w14:paraId="6D35101D" w14:textId="77777777" w:rsidTr="00E672F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1CFEE3D" w14:textId="77777777" w:rsidR="00E672FB" w:rsidRPr="00AD6A4F" w:rsidRDefault="00E672FB" w:rsidP="00894B4A">
            <w:pPr>
              <w:rPr>
                <w:rFonts w:ascii="Times New Roman" w:hAnsi="Times New Roman" w:cs="Times New Roman"/>
                <w:sz w:val="20"/>
                <w:szCs w:val="20"/>
              </w:rPr>
            </w:pPr>
          </w:p>
        </w:tc>
        <w:tc>
          <w:tcPr>
            <w:tcW w:w="0" w:type="auto"/>
          </w:tcPr>
          <w:p w14:paraId="30F37DAB"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Yes</w:t>
            </w:r>
          </w:p>
          <w:p w14:paraId="0828DBFF"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228C7512"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No</w:t>
            </w:r>
          </w:p>
          <w:p w14:paraId="0173E632"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5652B78C"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Total</w:t>
            </w:r>
          </w:p>
          <w:p w14:paraId="3E585638"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vMerge w:val="restart"/>
            <w:vAlign w:val="center"/>
          </w:tcPr>
          <w:p w14:paraId="759A0F85" w14:textId="77221353"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1.0</w:t>
            </w:r>
            <w:ins w:id="116" w:author="Mohammad Nayeem Hasan" w:date="2024-12-13T17:18:00Z" w16du:dateUtc="2024-12-13T11:18:00Z">
              <w:r w:rsidR="000D50E7">
                <w:rPr>
                  <w:rFonts w:ascii="Times New Roman" w:hAnsi="Times New Roman" w:cs="Times New Roman"/>
                  <w:sz w:val="20"/>
                  <w:szCs w:val="20"/>
                </w:rPr>
                <w:t>55</w:t>
              </w:r>
            </w:ins>
            <w:del w:id="117" w:author="Mohammad Nayeem Hasan" w:date="2024-12-13T17:18:00Z" w16du:dateUtc="2024-12-13T11:18:00Z">
              <w:r w:rsidRPr="00AD6A4F" w:rsidDel="000D50E7">
                <w:rPr>
                  <w:rFonts w:ascii="Times New Roman" w:hAnsi="Times New Roman" w:cs="Times New Roman"/>
                  <w:sz w:val="20"/>
                  <w:szCs w:val="20"/>
                </w:rPr>
                <w:delText>68</w:delText>
              </w:r>
            </w:del>
          </w:p>
          <w:p w14:paraId="5DF077E9" w14:textId="1C7C4BDB"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 0.</w:t>
            </w:r>
            <w:ins w:id="118" w:author="Mohammad Nayeem Hasan" w:date="2024-12-13T17:18:00Z" w16du:dateUtc="2024-12-13T11:18:00Z">
              <w:r w:rsidR="000D50E7">
                <w:rPr>
                  <w:rFonts w:ascii="Times New Roman" w:hAnsi="Times New Roman" w:cs="Times New Roman"/>
                  <w:sz w:val="20"/>
                  <w:szCs w:val="20"/>
                </w:rPr>
                <w:t>788</w:t>
              </w:r>
            </w:ins>
            <w:del w:id="119" w:author="Mohammad Nayeem Hasan" w:date="2024-12-13T17:18:00Z" w16du:dateUtc="2024-12-13T11:18:00Z">
              <w:r w:rsidRPr="00AD6A4F" w:rsidDel="000D50E7">
                <w:rPr>
                  <w:rFonts w:ascii="Times New Roman" w:hAnsi="Times New Roman" w:cs="Times New Roman"/>
                  <w:sz w:val="20"/>
                  <w:szCs w:val="20"/>
                </w:rPr>
                <w:delText>899</w:delText>
              </w:r>
            </w:del>
          </w:p>
        </w:tc>
      </w:tr>
      <w:tr w:rsidR="00E1394E" w:rsidRPr="00AD6A4F" w14:paraId="2CFF5DA5"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27B82D03"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Always</w:t>
            </w:r>
          </w:p>
        </w:tc>
        <w:tc>
          <w:tcPr>
            <w:tcW w:w="0" w:type="auto"/>
          </w:tcPr>
          <w:p w14:paraId="5FA384F5"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56 (54.9)</w:t>
            </w:r>
          </w:p>
        </w:tc>
        <w:tc>
          <w:tcPr>
            <w:tcW w:w="0" w:type="auto"/>
          </w:tcPr>
          <w:p w14:paraId="1F30A60A"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93 (50.0)</w:t>
            </w:r>
          </w:p>
        </w:tc>
        <w:tc>
          <w:tcPr>
            <w:tcW w:w="0" w:type="auto"/>
          </w:tcPr>
          <w:p w14:paraId="285E8ADA"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149 (51.7)</w:t>
            </w:r>
          </w:p>
        </w:tc>
        <w:tc>
          <w:tcPr>
            <w:tcW w:w="0" w:type="auto"/>
            <w:vMerge/>
          </w:tcPr>
          <w:p w14:paraId="4E019008" w14:textId="455FE4A2"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1394E" w:rsidRPr="00AD6A4F" w14:paraId="6E46A608"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3BDD53A"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Never</w:t>
            </w:r>
          </w:p>
        </w:tc>
        <w:tc>
          <w:tcPr>
            <w:tcW w:w="0" w:type="auto"/>
          </w:tcPr>
          <w:p w14:paraId="34A9E5FE" w14:textId="34AE51B2"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w:t>
            </w:r>
            <w:ins w:id="120" w:author="Mohammad Nayeem Hasan" w:date="2024-12-13T17:17:00Z" w16du:dateUtc="2024-12-13T11:17:00Z">
              <w:r w:rsidR="000D50E7">
                <w:rPr>
                  <w:rFonts w:ascii="Times New Roman" w:hAnsi="Times New Roman" w:cs="Times New Roman"/>
                  <w:sz w:val="20"/>
                  <w:szCs w:val="20"/>
                </w:rPr>
                <w:t>2</w:t>
              </w:r>
            </w:ins>
            <w:del w:id="121" w:author="Mohammad Nayeem Hasan" w:date="2024-12-13T17:17:00Z" w16du:dateUtc="2024-12-13T11:17:00Z">
              <w:r w:rsidRPr="00AD6A4F" w:rsidDel="000D50E7">
                <w:rPr>
                  <w:rFonts w:ascii="Times New Roman" w:hAnsi="Times New Roman" w:cs="Times New Roman"/>
                  <w:sz w:val="20"/>
                  <w:szCs w:val="20"/>
                </w:rPr>
                <w:delText>0</w:delText>
              </w:r>
            </w:del>
            <w:r w:rsidRPr="00AD6A4F">
              <w:rPr>
                <w:rFonts w:ascii="Times New Roman" w:hAnsi="Times New Roman" w:cs="Times New Roman"/>
                <w:sz w:val="20"/>
                <w:szCs w:val="20"/>
              </w:rPr>
              <w:t xml:space="preserve"> (</w:t>
            </w:r>
            <w:ins w:id="122" w:author="Mohammad Nayeem Hasan" w:date="2024-12-13T17:17:00Z" w16du:dateUtc="2024-12-13T11:17:00Z">
              <w:r w:rsidR="000D50E7">
                <w:rPr>
                  <w:rFonts w:ascii="Times New Roman" w:hAnsi="Times New Roman" w:cs="Times New Roman"/>
                  <w:sz w:val="20"/>
                  <w:szCs w:val="20"/>
                </w:rPr>
                <w:t>21</w:t>
              </w:r>
            </w:ins>
            <w:del w:id="123" w:author="Mohammad Nayeem Hasan" w:date="2024-12-13T17:17:00Z" w16du:dateUtc="2024-12-13T11:17:00Z">
              <w:r w:rsidRPr="00AD6A4F" w:rsidDel="000D50E7">
                <w:rPr>
                  <w:rFonts w:ascii="Times New Roman" w:hAnsi="Times New Roman" w:cs="Times New Roman"/>
                  <w:sz w:val="20"/>
                  <w:szCs w:val="20"/>
                </w:rPr>
                <w:delText>19</w:delText>
              </w:r>
            </w:del>
            <w:r w:rsidRPr="00AD6A4F">
              <w:rPr>
                <w:rFonts w:ascii="Times New Roman" w:hAnsi="Times New Roman" w:cs="Times New Roman"/>
                <w:sz w:val="20"/>
                <w:szCs w:val="20"/>
              </w:rPr>
              <w:t>.6)</w:t>
            </w:r>
          </w:p>
        </w:tc>
        <w:tc>
          <w:tcPr>
            <w:tcW w:w="0" w:type="auto"/>
          </w:tcPr>
          <w:p w14:paraId="74E90588" w14:textId="6E4A4F85" w:rsidR="00E672FB" w:rsidRPr="00AD6A4F" w:rsidRDefault="000D50E7"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ins w:id="124" w:author="Mohammad Nayeem Hasan" w:date="2024-12-13T17:17:00Z" w16du:dateUtc="2024-12-13T11:17:00Z">
              <w:r>
                <w:rPr>
                  <w:rFonts w:ascii="Times New Roman" w:hAnsi="Times New Roman" w:cs="Times New Roman"/>
                  <w:sz w:val="20"/>
                  <w:szCs w:val="20"/>
                </w:rPr>
                <w:t>50</w:t>
              </w:r>
            </w:ins>
            <w:del w:id="125" w:author="Mohammad Nayeem Hasan" w:date="2024-12-13T17:17:00Z" w16du:dateUtc="2024-12-13T11:17:00Z">
              <w:r w:rsidR="00E672FB" w:rsidRPr="00AD6A4F" w:rsidDel="000D50E7">
                <w:rPr>
                  <w:rFonts w:ascii="Times New Roman" w:hAnsi="Times New Roman" w:cs="Times New Roman"/>
                  <w:sz w:val="20"/>
                  <w:szCs w:val="20"/>
                </w:rPr>
                <w:delText>45</w:delText>
              </w:r>
            </w:del>
            <w:r w:rsidR="00E672FB" w:rsidRPr="00AD6A4F">
              <w:rPr>
                <w:rFonts w:ascii="Times New Roman" w:hAnsi="Times New Roman" w:cs="Times New Roman"/>
                <w:sz w:val="20"/>
                <w:szCs w:val="20"/>
              </w:rPr>
              <w:t xml:space="preserve"> (2</w:t>
            </w:r>
            <w:ins w:id="126" w:author="Mohammad Nayeem Hasan" w:date="2024-12-13T17:17:00Z" w16du:dateUtc="2024-12-13T11:17:00Z">
              <w:r>
                <w:rPr>
                  <w:rFonts w:ascii="Times New Roman" w:hAnsi="Times New Roman" w:cs="Times New Roman"/>
                  <w:sz w:val="20"/>
                  <w:szCs w:val="20"/>
                </w:rPr>
                <w:t>6.9</w:t>
              </w:r>
            </w:ins>
            <w:del w:id="127" w:author="Mohammad Nayeem Hasan" w:date="2024-12-13T17:17:00Z" w16du:dateUtc="2024-12-13T11:17:00Z">
              <w:r w:rsidR="00E672FB" w:rsidRPr="00AD6A4F" w:rsidDel="000D50E7">
                <w:rPr>
                  <w:rFonts w:ascii="Times New Roman" w:hAnsi="Times New Roman" w:cs="Times New Roman"/>
                  <w:sz w:val="20"/>
                  <w:szCs w:val="20"/>
                </w:rPr>
                <w:delText>4.2</w:delText>
              </w:r>
            </w:del>
            <w:r w:rsidR="00E672FB" w:rsidRPr="00AD6A4F">
              <w:rPr>
                <w:rFonts w:ascii="Times New Roman" w:hAnsi="Times New Roman" w:cs="Times New Roman"/>
                <w:sz w:val="20"/>
                <w:szCs w:val="20"/>
              </w:rPr>
              <w:t>)</w:t>
            </w:r>
          </w:p>
        </w:tc>
        <w:tc>
          <w:tcPr>
            <w:tcW w:w="0" w:type="auto"/>
          </w:tcPr>
          <w:p w14:paraId="2A861E74" w14:textId="0555570B" w:rsidR="00E672FB" w:rsidRPr="00AD6A4F" w:rsidRDefault="000D50E7"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ins w:id="128" w:author="Mohammad Nayeem Hasan" w:date="2024-12-13T17:17:00Z" w16du:dateUtc="2024-12-13T11:17:00Z">
              <w:r>
                <w:rPr>
                  <w:rFonts w:ascii="Times New Roman" w:hAnsi="Times New Roman" w:cs="Times New Roman"/>
                  <w:sz w:val="20"/>
                  <w:szCs w:val="20"/>
                </w:rPr>
                <w:t>72</w:t>
              </w:r>
            </w:ins>
            <w:del w:id="129" w:author="Mohammad Nayeem Hasan" w:date="2024-12-13T17:17:00Z" w16du:dateUtc="2024-12-13T11:17:00Z">
              <w:r w:rsidR="00E672FB" w:rsidRPr="00AD6A4F" w:rsidDel="000D50E7">
                <w:rPr>
                  <w:rFonts w:ascii="Times New Roman" w:hAnsi="Times New Roman" w:cs="Times New Roman"/>
                  <w:sz w:val="20"/>
                  <w:szCs w:val="20"/>
                </w:rPr>
                <w:delText>65</w:delText>
              </w:r>
            </w:del>
            <w:r w:rsidR="00E672FB" w:rsidRPr="00AD6A4F">
              <w:rPr>
                <w:rFonts w:ascii="Times New Roman" w:hAnsi="Times New Roman" w:cs="Times New Roman"/>
                <w:sz w:val="20"/>
                <w:szCs w:val="20"/>
              </w:rPr>
              <w:t xml:space="preserve"> (2</w:t>
            </w:r>
            <w:ins w:id="130" w:author="Mohammad Nayeem Hasan" w:date="2024-12-13T17:18:00Z" w16du:dateUtc="2024-12-13T11:18:00Z">
              <w:r>
                <w:rPr>
                  <w:rFonts w:ascii="Times New Roman" w:hAnsi="Times New Roman" w:cs="Times New Roman"/>
                  <w:sz w:val="20"/>
                  <w:szCs w:val="20"/>
                </w:rPr>
                <w:t>5.0</w:t>
              </w:r>
            </w:ins>
            <w:del w:id="131" w:author="Mohammad Nayeem Hasan" w:date="2024-12-13T17:18:00Z" w16du:dateUtc="2024-12-13T11:18:00Z">
              <w:r w:rsidR="00E672FB" w:rsidRPr="00AD6A4F" w:rsidDel="000D50E7">
                <w:rPr>
                  <w:rFonts w:ascii="Times New Roman" w:hAnsi="Times New Roman" w:cs="Times New Roman"/>
                  <w:sz w:val="20"/>
                  <w:szCs w:val="20"/>
                </w:rPr>
                <w:delText>2</w:delText>
              </w:r>
            </w:del>
            <w:del w:id="132" w:author="Mohammad Nayeem Hasan" w:date="2024-12-13T17:17:00Z" w16du:dateUtc="2024-12-13T11:17:00Z">
              <w:r w:rsidR="00E672FB" w:rsidRPr="00AD6A4F" w:rsidDel="000D50E7">
                <w:rPr>
                  <w:rFonts w:ascii="Times New Roman" w:hAnsi="Times New Roman" w:cs="Times New Roman"/>
                  <w:sz w:val="20"/>
                  <w:szCs w:val="20"/>
                </w:rPr>
                <w:delText>.6</w:delText>
              </w:r>
            </w:del>
            <w:r w:rsidR="00E672FB" w:rsidRPr="00AD6A4F">
              <w:rPr>
                <w:rFonts w:ascii="Times New Roman" w:hAnsi="Times New Roman" w:cs="Times New Roman"/>
                <w:sz w:val="20"/>
                <w:szCs w:val="20"/>
              </w:rPr>
              <w:t>)</w:t>
            </w:r>
          </w:p>
        </w:tc>
        <w:tc>
          <w:tcPr>
            <w:tcW w:w="0" w:type="auto"/>
            <w:vMerge/>
          </w:tcPr>
          <w:p w14:paraId="3AFBF083" w14:textId="021EB4DD"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1394E" w:rsidRPr="00AD6A4F" w14:paraId="0394C99C"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275C75F2"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Sometimes</w:t>
            </w:r>
          </w:p>
        </w:tc>
        <w:tc>
          <w:tcPr>
            <w:tcW w:w="0" w:type="auto"/>
          </w:tcPr>
          <w:p w14:paraId="21259444"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15 (14.7)</w:t>
            </w:r>
          </w:p>
        </w:tc>
        <w:tc>
          <w:tcPr>
            <w:tcW w:w="0" w:type="auto"/>
          </w:tcPr>
          <w:p w14:paraId="39B5B5E4"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27 (14.5)</w:t>
            </w:r>
          </w:p>
        </w:tc>
        <w:tc>
          <w:tcPr>
            <w:tcW w:w="0" w:type="auto"/>
          </w:tcPr>
          <w:p w14:paraId="0B0FC6B8"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42 (14.6)</w:t>
            </w:r>
          </w:p>
        </w:tc>
        <w:tc>
          <w:tcPr>
            <w:tcW w:w="0" w:type="auto"/>
            <w:vMerge/>
          </w:tcPr>
          <w:p w14:paraId="774740FB"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1394E" w:rsidRPr="00AD6A4F" w14:paraId="318B3B57"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7E0712DA"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Very few times</w:t>
            </w:r>
          </w:p>
        </w:tc>
        <w:tc>
          <w:tcPr>
            <w:tcW w:w="0" w:type="auto"/>
          </w:tcPr>
          <w:p w14:paraId="706B2356"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9 (8.8)</w:t>
            </w:r>
          </w:p>
        </w:tc>
        <w:tc>
          <w:tcPr>
            <w:tcW w:w="0" w:type="auto"/>
          </w:tcPr>
          <w:p w14:paraId="59379B0B"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16 (8.6)</w:t>
            </w:r>
          </w:p>
        </w:tc>
        <w:tc>
          <w:tcPr>
            <w:tcW w:w="0" w:type="auto"/>
          </w:tcPr>
          <w:p w14:paraId="4543D820"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25 (8.7)</w:t>
            </w:r>
          </w:p>
        </w:tc>
        <w:tc>
          <w:tcPr>
            <w:tcW w:w="0" w:type="auto"/>
            <w:vMerge/>
          </w:tcPr>
          <w:p w14:paraId="56C72960"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3347B765" w14:textId="77777777" w:rsidR="00710080" w:rsidRPr="00437500" w:rsidRDefault="00710080" w:rsidP="00894B4A">
      <w:pPr>
        <w:rPr>
          <w:rFonts w:ascii="Times New Roman" w:hAnsi="Times New Roman" w:cs="Times New Roman"/>
          <w:sz w:val="24"/>
          <w:szCs w:val="24"/>
        </w:rPr>
      </w:pPr>
    </w:p>
    <w:p w14:paraId="61536565" w14:textId="502AF6B5"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Table 2</w:t>
      </w:r>
      <w:r w:rsidR="00061293">
        <w:rPr>
          <w:rFonts w:ascii="Times New Roman" w:hAnsi="Times New Roman" w:cs="Times New Roman"/>
          <w:sz w:val="24"/>
          <w:szCs w:val="24"/>
        </w:rPr>
        <w:t>1</w:t>
      </w:r>
      <w:r w:rsidRPr="00437500">
        <w:rPr>
          <w:rFonts w:ascii="Times New Roman" w:hAnsi="Times New Roman" w:cs="Times New Roman"/>
          <w:sz w:val="24"/>
          <w:szCs w:val="24"/>
        </w:rPr>
        <w:t xml:space="preserve"> illustrates, financial constraints impacted 54.9% of those who always lacked money for products, with a P-value of 0.899, indicating no strong correlation.</w:t>
      </w:r>
    </w:p>
    <w:p w14:paraId="7784B51D" w14:textId="04BCEEA1" w:rsidR="00710080" w:rsidRPr="00437500" w:rsidRDefault="00B559DB" w:rsidP="00B559DB">
      <w:pPr>
        <w:pStyle w:val="Caption"/>
      </w:pPr>
      <w:bookmarkStart w:id="133" w:name="_Toc181616138"/>
      <w:r>
        <w:t xml:space="preserve">Table </w:t>
      </w:r>
      <w:fldSimple w:instr=" SEQ Table \* ARABIC ">
        <w:r w:rsidR="002A2352">
          <w:rPr>
            <w:noProof/>
          </w:rPr>
          <w:t>22</w:t>
        </w:r>
      </w:fldSimple>
      <w:r>
        <w:t xml:space="preserve"> </w:t>
      </w:r>
      <w:r w:rsidRPr="00533678">
        <w:t>Association between respondents' use menstrual products that you do not like because the ones you like are too expensive and symptoms of reproductive tract infections</w:t>
      </w:r>
      <w:bookmarkEnd w:id="133"/>
    </w:p>
    <w:tbl>
      <w:tblPr>
        <w:tblStyle w:val="GridTable5Dark-Accent6"/>
        <w:tblW w:w="0" w:type="auto"/>
        <w:tblLook w:val="04A0" w:firstRow="1" w:lastRow="0" w:firstColumn="1" w:lastColumn="0" w:noHBand="0" w:noVBand="1"/>
      </w:tblPr>
      <w:tblGrid>
        <w:gridCol w:w="1105"/>
        <w:gridCol w:w="1782"/>
        <w:gridCol w:w="1782"/>
        <w:gridCol w:w="1969"/>
        <w:gridCol w:w="2561"/>
      </w:tblGrid>
      <w:tr w:rsidR="00710080" w:rsidRPr="00AD6A4F" w14:paraId="7AAF62ED" w14:textId="77777777" w:rsidTr="0092434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9250030"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5B850595"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1933FE4C"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E672FB" w:rsidRPr="00AD6A4F" w14:paraId="5F0EFCDE" w14:textId="77777777" w:rsidTr="00E672F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5731C94" w14:textId="77777777" w:rsidR="00E672FB" w:rsidRPr="00AD6A4F" w:rsidRDefault="00E672FB" w:rsidP="00894B4A">
            <w:pPr>
              <w:rPr>
                <w:rFonts w:ascii="Times New Roman" w:hAnsi="Times New Roman" w:cs="Times New Roman"/>
                <w:sz w:val="20"/>
                <w:szCs w:val="20"/>
              </w:rPr>
            </w:pPr>
          </w:p>
        </w:tc>
        <w:tc>
          <w:tcPr>
            <w:tcW w:w="0" w:type="auto"/>
          </w:tcPr>
          <w:p w14:paraId="1C1C249F"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Yes</w:t>
            </w:r>
          </w:p>
          <w:p w14:paraId="7EB5ACD8"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1AB4C671"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No</w:t>
            </w:r>
          </w:p>
          <w:p w14:paraId="242DAD27"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07586B51"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Total</w:t>
            </w:r>
          </w:p>
          <w:p w14:paraId="6619B41A"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vMerge w:val="restart"/>
            <w:vAlign w:val="center"/>
          </w:tcPr>
          <w:p w14:paraId="5A4D13EA" w14:textId="77777777"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1.450</w:t>
            </w:r>
          </w:p>
          <w:p w14:paraId="031F33B3" w14:textId="5A01E9F9"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 0.484</w:t>
            </w:r>
          </w:p>
        </w:tc>
      </w:tr>
      <w:tr w:rsidR="00E672FB" w:rsidRPr="00AD6A4F" w14:paraId="6FE15F55"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5D07BC3F"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No</w:t>
            </w:r>
          </w:p>
        </w:tc>
        <w:tc>
          <w:tcPr>
            <w:tcW w:w="0" w:type="auto"/>
          </w:tcPr>
          <w:p w14:paraId="0CCDA770"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24 (23.5)</w:t>
            </w:r>
          </w:p>
        </w:tc>
        <w:tc>
          <w:tcPr>
            <w:tcW w:w="0" w:type="auto"/>
          </w:tcPr>
          <w:p w14:paraId="489D3267"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24 (23.5)</w:t>
            </w:r>
          </w:p>
        </w:tc>
        <w:tc>
          <w:tcPr>
            <w:tcW w:w="0" w:type="auto"/>
          </w:tcPr>
          <w:p w14:paraId="51A37488"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80 (27.8)</w:t>
            </w:r>
          </w:p>
        </w:tc>
        <w:tc>
          <w:tcPr>
            <w:tcW w:w="0" w:type="auto"/>
            <w:vMerge/>
          </w:tcPr>
          <w:p w14:paraId="362CCDD6" w14:textId="757F1939"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672FB" w:rsidRPr="00AD6A4F" w14:paraId="104B5FFD"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41342DB"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Somewhat</w:t>
            </w:r>
          </w:p>
        </w:tc>
        <w:tc>
          <w:tcPr>
            <w:tcW w:w="0" w:type="auto"/>
          </w:tcPr>
          <w:p w14:paraId="61F89284"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 (3.9)</w:t>
            </w:r>
          </w:p>
        </w:tc>
        <w:tc>
          <w:tcPr>
            <w:tcW w:w="0" w:type="auto"/>
          </w:tcPr>
          <w:p w14:paraId="1819AC52"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 (3.9)</w:t>
            </w:r>
          </w:p>
        </w:tc>
        <w:tc>
          <w:tcPr>
            <w:tcW w:w="0" w:type="auto"/>
          </w:tcPr>
          <w:p w14:paraId="2BF47B84"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10 (3.5)</w:t>
            </w:r>
          </w:p>
        </w:tc>
        <w:tc>
          <w:tcPr>
            <w:tcW w:w="0" w:type="auto"/>
            <w:vMerge/>
          </w:tcPr>
          <w:p w14:paraId="5D33337E"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672FB" w:rsidRPr="00AD6A4F" w14:paraId="18A35621"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36AE2003"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Yes</w:t>
            </w:r>
          </w:p>
        </w:tc>
        <w:tc>
          <w:tcPr>
            <w:tcW w:w="0" w:type="auto"/>
          </w:tcPr>
          <w:p w14:paraId="510EE848"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74 (72.5)</w:t>
            </w:r>
          </w:p>
        </w:tc>
        <w:tc>
          <w:tcPr>
            <w:tcW w:w="0" w:type="auto"/>
          </w:tcPr>
          <w:p w14:paraId="43F20027"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74 (72.5)</w:t>
            </w:r>
          </w:p>
        </w:tc>
        <w:tc>
          <w:tcPr>
            <w:tcW w:w="0" w:type="auto"/>
          </w:tcPr>
          <w:p w14:paraId="35FCA485"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198 (68.8)</w:t>
            </w:r>
          </w:p>
        </w:tc>
        <w:tc>
          <w:tcPr>
            <w:tcW w:w="0" w:type="auto"/>
            <w:vMerge/>
          </w:tcPr>
          <w:p w14:paraId="38405FAE"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7AAF225F" w14:textId="77777777" w:rsidR="00710080" w:rsidRPr="00437500" w:rsidRDefault="00710080" w:rsidP="00894B4A">
      <w:pPr>
        <w:rPr>
          <w:rFonts w:ascii="Times New Roman" w:hAnsi="Times New Roman" w:cs="Times New Roman"/>
          <w:sz w:val="24"/>
          <w:szCs w:val="24"/>
        </w:rPr>
      </w:pPr>
    </w:p>
    <w:p w14:paraId="2BC69AFD" w14:textId="48690909"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From Table 2</w:t>
      </w:r>
      <w:r w:rsidR="00061293">
        <w:rPr>
          <w:rFonts w:ascii="Times New Roman" w:hAnsi="Times New Roman" w:cs="Times New Roman"/>
          <w:sz w:val="24"/>
          <w:szCs w:val="24"/>
        </w:rPr>
        <w:t>2</w:t>
      </w:r>
      <w:r w:rsidRPr="00437500">
        <w:rPr>
          <w:rFonts w:ascii="Times New Roman" w:hAnsi="Times New Roman" w:cs="Times New Roman"/>
          <w:sz w:val="24"/>
          <w:szCs w:val="24"/>
        </w:rPr>
        <w:t>, a high percentage (72.5%) of respondents using products they dislike reported symptoms, with a P-value of 0.484.</w:t>
      </w:r>
    </w:p>
    <w:p w14:paraId="653C9153" w14:textId="22B7F51F" w:rsidR="00710080" w:rsidRPr="00437500" w:rsidRDefault="00B559DB" w:rsidP="00B559DB">
      <w:pPr>
        <w:pStyle w:val="Caption"/>
      </w:pPr>
      <w:bookmarkStart w:id="134" w:name="_Toc181616139"/>
      <w:r>
        <w:t xml:space="preserve">Table </w:t>
      </w:r>
      <w:fldSimple w:instr=" SEQ Table \* ARABIC ">
        <w:r w:rsidR="002A2352">
          <w:rPr>
            <w:noProof/>
          </w:rPr>
          <w:t>23</w:t>
        </w:r>
      </w:fldSimple>
      <w:r>
        <w:rPr>
          <w:b w:val="0"/>
          <w:bCs w:val="0"/>
        </w:rPr>
        <w:t xml:space="preserve"> </w:t>
      </w:r>
      <w:r w:rsidRPr="00B559DB">
        <w:t>Association between respondents' good working order toilets availability and symptoms of reproductive tract infections</w:t>
      </w:r>
      <w:bookmarkEnd w:id="134"/>
    </w:p>
    <w:tbl>
      <w:tblPr>
        <w:tblStyle w:val="GridTable5Dark-Accent6"/>
        <w:tblW w:w="0" w:type="auto"/>
        <w:tblLook w:val="04A0" w:firstRow="1" w:lastRow="0" w:firstColumn="1" w:lastColumn="0" w:noHBand="0" w:noVBand="1"/>
      </w:tblPr>
      <w:tblGrid>
        <w:gridCol w:w="1105"/>
        <w:gridCol w:w="1782"/>
        <w:gridCol w:w="1782"/>
        <w:gridCol w:w="1969"/>
        <w:gridCol w:w="2561"/>
      </w:tblGrid>
      <w:tr w:rsidR="00710080" w:rsidRPr="00AD6A4F" w14:paraId="5BF6D953" w14:textId="77777777" w:rsidTr="0092434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FA000E1"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184EAEE1"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1D9799E0"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E672FB" w:rsidRPr="00AD6A4F" w14:paraId="7927DCFE" w14:textId="77777777" w:rsidTr="00E672F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27FC32C6" w14:textId="77777777" w:rsidR="00E672FB" w:rsidRPr="00AD6A4F" w:rsidRDefault="00E672FB" w:rsidP="00894B4A">
            <w:pPr>
              <w:rPr>
                <w:rFonts w:ascii="Times New Roman" w:hAnsi="Times New Roman" w:cs="Times New Roman"/>
                <w:sz w:val="20"/>
                <w:szCs w:val="20"/>
              </w:rPr>
            </w:pPr>
          </w:p>
        </w:tc>
        <w:tc>
          <w:tcPr>
            <w:tcW w:w="0" w:type="auto"/>
          </w:tcPr>
          <w:p w14:paraId="1134A5CE"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Yes</w:t>
            </w:r>
          </w:p>
          <w:p w14:paraId="2BC99B71"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705CFC17"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No</w:t>
            </w:r>
          </w:p>
          <w:p w14:paraId="3A3FE77B"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40A02D87"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Total</w:t>
            </w:r>
          </w:p>
          <w:p w14:paraId="5BFF77B2"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vMerge w:val="restart"/>
            <w:vAlign w:val="center"/>
          </w:tcPr>
          <w:p w14:paraId="6D9B2983" w14:textId="77777777"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43.256</w:t>
            </w:r>
          </w:p>
          <w:p w14:paraId="729FD7D4" w14:textId="74946C44"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&lt;0.001</w:t>
            </w:r>
          </w:p>
        </w:tc>
      </w:tr>
      <w:tr w:rsidR="00E672FB" w:rsidRPr="00AD6A4F" w14:paraId="592B1136"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0955FB95"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No</w:t>
            </w:r>
          </w:p>
        </w:tc>
        <w:tc>
          <w:tcPr>
            <w:tcW w:w="0" w:type="auto"/>
          </w:tcPr>
          <w:p w14:paraId="42A1279F"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 (3.9)</w:t>
            </w:r>
          </w:p>
        </w:tc>
        <w:tc>
          <w:tcPr>
            <w:tcW w:w="0" w:type="auto"/>
          </w:tcPr>
          <w:p w14:paraId="3B79C3D9"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71 (38.2)</w:t>
            </w:r>
          </w:p>
        </w:tc>
        <w:tc>
          <w:tcPr>
            <w:tcW w:w="0" w:type="auto"/>
          </w:tcPr>
          <w:p w14:paraId="495B2171"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75 (26.0)</w:t>
            </w:r>
          </w:p>
        </w:tc>
        <w:tc>
          <w:tcPr>
            <w:tcW w:w="0" w:type="auto"/>
            <w:vMerge/>
          </w:tcPr>
          <w:p w14:paraId="5E21FE71" w14:textId="452F5993"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672FB" w:rsidRPr="00AD6A4F" w14:paraId="3118014D"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4402E7D"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Somewhat</w:t>
            </w:r>
          </w:p>
        </w:tc>
        <w:tc>
          <w:tcPr>
            <w:tcW w:w="0" w:type="auto"/>
          </w:tcPr>
          <w:p w14:paraId="0D446481"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10 (9.8)</w:t>
            </w:r>
          </w:p>
        </w:tc>
        <w:tc>
          <w:tcPr>
            <w:tcW w:w="0" w:type="auto"/>
          </w:tcPr>
          <w:p w14:paraId="13D05C58"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7 (3.8)</w:t>
            </w:r>
          </w:p>
        </w:tc>
        <w:tc>
          <w:tcPr>
            <w:tcW w:w="0" w:type="auto"/>
          </w:tcPr>
          <w:p w14:paraId="3B734747"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17 (5.9)</w:t>
            </w:r>
          </w:p>
        </w:tc>
        <w:tc>
          <w:tcPr>
            <w:tcW w:w="0" w:type="auto"/>
            <w:vMerge/>
          </w:tcPr>
          <w:p w14:paraId="5082482F"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672FB" w:rsidRPr="00AD6A4F" w14:paraId="48E49169"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00F6B2BB"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Yes</w:t>
            </w:r>
          </w:p>
        </w:tc>
        <w:tc>
          <w:tcPr>
            <w:tcW w:w="0" w:type="auto"/>
          </w:tcPr>
          <w:p w14:paraId="1333558D"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72 (70.6)</w:t>
            </w:r>
          </w:p>
        </w:tc>
        <w:tc>
          <w:tcPr>
            <w:tcW w:w="0" w:type="auto"/>
          </w:tcPr>
          <w:p w14:paraId="3365BCBE"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80 (43.0)</w:t>
            </w:r>
          </w:p>
        </w:tc>
        <w:tc>
          <w:tcPr>
            <w:tcW w:w="0" w:type="auto"/>
          </w:tcPr>
          <w:p w14:paraId="6106A50B"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152 (52.8)</w:t>
            </w:r>
          </w:p>
        </w:tc>
        <w:tc>
          <w:tcPr>
            <w:tcW w:w="0" w:type="auto"/>
            <w:vMerge/>
          </w:tcPr>
          <w:p w14:paraId="56F67B49"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5EC95A44" w14:textId="77777777" w:rsidR="00710080" w:rsidRPr="00437500" w:rsidRDefault="00710080" w:rsidP="00894B4A">
      <w:pPr>
        <w:rPr>
          <w:rFonts w:ascii="Times New Roman" w:hAnsi="Times New Roman" w:cs="Times New Roman"/>
          <w:sz w:val="24"/>
          <w:szCs w:val="24"/>
        </w:rPr>
      </w:pPr>
    </w:p>
    <w:p w14:paraId="6D98DC62" w14:textId="2422379E"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lastRenderedPageBreak/>
        <w:t>Table 2</w:t>
      </w:r>
      <w:r w:rsidR="00061293">
        <w:rPr>
          <w:rFonts w:ascii="Times New Roman" w:hAnsi="Times New Roman" w:cs="Times New Roman"/>
          <w:sz w:val="24"/>
          <w:szCs w:val="24"/>
        </w:rPr>
        <w:t>3</w:t>
      </w:r>
      <w:r w:rsidRPr="00437500">
        <w:rPr>
          <w:rFonts w:ascii="Times New Roman" w:hAnsi="Times New Roman" w:cs="Times New Roman"/>
          <w:sz w:val="24"/>
          <w:szCs w:val="24"/>
        </w:rPr>
        <w:t xml:space="preserve"> shows, those without access to good toilets reported symptoms at a high rate (70.6%), with a P-value of &lt;0.001.</w:t>
      </w:r>
    </w:p>
    <w:p w14:paraId="1B8E009F" w14:textId="7C13EF2C" w:rsidR="00710080" w:rsidRPr="00437500" w:rsidRDefault="0065084E" w:rsidP="0065084E">
      <w:pPr>
        <w:pStyle w:val="Caption"/>
      </w:pPr>
      <w:bookmarkStart w:id="135" w:name="_Toc181616140"/>
      <w:r>
        <w:t xml:space="preserve">Table </w:t>
      </w:r>
      <w:fldSimple w:instr=" SEQ Table \* ARABIC ">
        <w:r w:rsidR="002A2352">
          <w:rPr>
            <w:noProof/>
          </w:rPr>
          <w:t>24</w:t>
        </w:r>
      </w:fldSimple>
      <w:r>
        <w:t xml:space="preserve"> </w:t>
      </w:r>
      <w:r w:rsidRPr="005745B5">
        <w:t>Association between respondents' thought that privacy in school/workplace is maintained during menstruation and symptoms of reproductive tract infections</w:t>
      </w:r>
      <w:bookmarkEnd w:id="135"/>
      <w:r w:rsidR="00710080" w:rsidRPr="00437500">
        <w:t xml:space="preserve"> </w:t>
      </w:r>
    </w:p>
    <w:tbl>
      <w:tblPr>
        <w:tblStyle w:val="GridTable5Dark-Accent6"/>
        <w:tblW w:w="0" w:type="auto"/>
        <w:tblLook w:val="04A0" w:firstRow="1" w:lastRow="0" w:firstColumn="1" w:lastColumn="0" w:noHBand="0" w:noVBand="1"/>
      </w:tblPr>
      <w:tblGrid>
        <w:gridCol w:w="1105"/>
        <w:gridCol w:w="1723"/>
        <w:gridCol w:w="1905"/>
        <w:gridCol w:w="1905"/>
        <w:gridCol w:w="2561"/>
      </w:tblGrid>
      <w:tr w:rsidR="00710080" w:rsidRPr="00AD6A4F" w14:paraId="0D393AD6" w14:textId="77777777" w:rsidTr="0092434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1BA885D"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5C0E1EE4"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24C3F921"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E672FB" w:rsidRPr="00AD6A4F" w14:paraId="7743600C" w14:textId="77777777" w:rsidTr="00E672F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792E108" w14:textId="77777777" w:rsidR="00E672FB" w:rsidRPr="00AD6A4F" w:rsidRDefault="00E672FB" w:rsidP="00894B4A">
            <w:pPr>
              <w:rPr>
                <w:rFonts w:ascii="Times New Roman" w:hAnsi="Times New Roman" w:cs="Times New Roman"/>
                <w:sz w:val="20"/>
                <w:szCs w:val="20"/>
              </w:rPr>
            </w:pPr>
          </w:p>
        </w:tc>
        <w:tc>
          <w:tcPr>
            <w:tcW w:w="0" w:type="auto"/>
          </w:tcPr>
          <w:p w14:paraId="08CFE014"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Yes</w:t>
            </w:r>
          </w:p>
          <w:p w14:paraId="29D40F85"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47643A42"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No</w:t>
            </w:r>
          </w:p>
          <w:p w14:paraId="6B1BC0C1"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22BE9098"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Total</w:t>
            </w:r>
          </w:p>
          <w:p w14:paraId="03BDE107"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vMerge w:val="restart"/>
            <w:vAlign w:val="center"/>
          </w:tcPr>
          <w:p w14:paraId="4121ED9B" w14:textId="77777777"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X2 = 5.591</w:t>
            </w:r>
          </w:p>
          <w:p w14:paraId="266E79CC" w14:textId="4DA517B8"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 0.133</w:t>
            </w:r>
          </w:p>
        </w:tc>
      </w:tr>
      <w:tr w:rsidR="00E672FB" w:rsidRPr="00AD6A4F" w14:paraId="4120343A"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6EC89D80"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No</w:t>
            </w:r>
          </w:p>
        </w:tc>
        <w:tc>
          <w:tcPr>
            <w:tcW w:w="0" w:type="auto"/>
          </w:tcPr>
          <w:p w14:paraId="214F1C22"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 (2.0)</w:t>
            </w:r>
          </w:p>
        </w:tc>
        <w:tc>
          <w:tcPr>
            <w:tcW w:w="0" w:type="auto"/>
          </w:tcPr>
          <w:p w14:paraId="72F6F5BA"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 (1.6)</w:t>
            </w:r>
          </w:p>
        </w:tc>
        <w:tc>
          <w:tcPr>
            <w:tcW w:w="0" w:type="auto"/>
          </w:tcPr>
          <w:p w14:paraId="073DD550"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 (1.7)</w:t>
            </w:r>
          </w:p>
        </w:tc>
        <w:tc>
          <w:tcPr>
            <w:tcW w:w="0" w:type="auto"/>
            <w:vMerge/>
          </w:tcPr>
          <w:p w14:paraId="5E06ACCE" w14:textId="5753B821"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672FB" w:rsidRPr="00AD6A4F" w14:paraId="0A293C38"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0B80634D"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Somewhat</w:t>
            </w:r>
          </w:p>
        </w:tc>
        <w:tc>
          <w:tcPr>
            <w:tcW w:w="0" w:type="auto"/>
          </w:tcPr>
          <w:p w14:paraId="576E265C"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9 (8.8)</w:t>
            </w:r>
          </w:p>
        </w:tc>
        <w:tc>
          <w:tcPr>
            <w:tcW w:w="0" w:type="auto"/>
          </w:tcPr>
          <w:p w14:paraId="37C289C3"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 (2.7)</w:t>
            </w:r>
          </w:p>
        </w:tc>
        <w:tc>
          <w:tcPr>
            <w:tcW w:w="0" w:type="auto"/>
          </w:tcPr>
          <w:p w14:paraId="3D2BDEB9"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14 (4.9)</w:t>
            </w:r>
          </w:p>
        </w:tc>
        <w:tc>
          <w:tcPr>
            <w:tcW w:w="0" w:type="auto"/>
            <w:vMerge/>
          </w:tcPr>
          <w:p w14:paraId="570C33BA"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672FB" w:rsidRPr="00AD6A4F" w14:paraId="677EEA0D"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6AF7D50E"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Yes</w:t>
            </w:r>
          </w:p>
        </w:tc>
        <w:tc>
          <w:tcPr>
            <w:tcW w:w="0" w:type="auto"/>
          </w:tcPr>
          <w:p w14:paraId="40B57A70"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75 (73.5)</w:t>
            </w:r>
          </w:p>
        </w:tc>
        <w:tc>
          <w:tcPr>
            <w:tcW w:w="0" w:type="auto"/>
          </w:tcPr>
          <w:p w14:paraId="0D26FA60"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150 (80.6)</w:t>
            </w:r>
          </w:p>
        </w:tc>
        <w:tc>
          <w:tcPr>
            <w:tcW w:w="0" w:type="auto"/>
          </w:tcPr>
          <w:p w14:paraId="2B5FE6A1"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225 (78.1)</w:t>
            </w:r>
          </w:p>
        </w:tc>
        <w:tc>
          <w:tcPr>
            <w:tcW w:w="0" w:type="auto"/>
            <w:vMerge/>
          </w:tcPr>
          <w:p w14:paraId="191F7958"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5E86D9AF" w14:textId="77777777" w:rsidR="00710080" w:rsidRPr="00437500" w:rsidRDefault="00710080" w:rsidP="00894B4A">
      <w:pPr>
        <w:rPr>
          <w:rFonts w:ascii="Times New Roman" w:hAnsi="Times New Roman" w:cs="Times New Roman"/>
          <w:sz w:val="24"/>
          <w:szCs w:val="24"/>
        </w:rPr>
      </w:pPr>
    </w:p>
    <w:p w14:paraId="765A069B" w14:textId="7A06D317"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Table 2</w:t>
      </w:r>
      <w:r w:rsidR="00061293">
        <w:rPr>
          <w:rFonts w:ascii="Times New Roman" w:hAnsi="Times New Roman" w:cs="Times New Roman"/>
          <w:sz w:val="24"/>
          <w:szCs w:val="24"/>
        </w:rPr>
        <w:t>4</w:t>
      </w:r>
      <w:r w:rsidRPr="00437500">
        <w:rPr>
          <w:rFonts w:ascii="Times New Roman" w:hAnsi="Times New Roman" w:cs="Times New Roman"/>
          <w:sz w:val="24"/>
          <w:szCs w:val="24"/>
        </w:rPr>
        <w:t xml:space="preserve"> illustrates, 73.5% of respondents who felt privacy was maintained reported symptoms, but the P-value of 0.133 indicates no strong association.</w:t>
      </w:r>
    </w:p>
    <w:p w14:paraId="34F0FC1D" w14:textId="4CA9D569" w:rsidR="00710080" w:rsidRPr="00437500" w:rsidRDefault="0065084E" w:rsidP="0065084E">
      <w:pPr>
        <w:pStyle w:val="Caption"/>
      </w:pPr>
      <w:bookmarkStart w:id="136" w:name="_Toc181616141"/>
      <w:r>
        <w:t xml:space="preserve">Table </w:t>
      </w:r>
      <w:fldSimple w:instr=" SEQ Table \* ARABIC ">
        <w:r w:rsidR="002A2352">
          <w:rPr>
            <w:noProof/>
          </w:rPr>
          <w:t>25</w:t>
        </w:r>
      </w:fldSimple>
      <w:r>
        <w:t xml:space="preserve"> </w:t>
      </w:r>
      <w:r w:rsidRPr="00F37DD5">
        <w:t>Association between respondents used menstrual products longer than its recommendation and symptoms of reproductive tract infections</w:t>
      </w:r>
      <w:bookmarkEnd w:id="136"/>
    </w:p>
    <w:tbl>
      <w:tblPr>
        <w:tblStyle w:val="GridTable5Dark-Accent6"/>
        <w:tblW w:w="0" w:type="auto"/>
        <w:tblLook w:val="04A0" w:firstRow="1" w:lastRow="0" w:firstColumn="1" w:lastColumn="0" w:noHBand="0" w:noVBand="1"/>
      </w:tblPr>
      <w:tblGrid>
        <w:gridCol w:w="1494"/>
        <w:gridCol w:w="1747"/>
        <w:gridCol w:w="1893"/>
        <w:gridCol w:w="1893"/>
        <w:gridCol w:w="2561"/>
      </w:tblGrid>
      <w:tr w:rsidR="00710080" w:rsidRPr="00AD6A4F" w14:paraId="4A1A807D" w14:textId="77777777" w:rsidTr="0092434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1C04B755" w14:textId="77777777" w:rsidR="00710080" w:rsidRPr="00AD6A4F" w:rsidRDefault="00710080" w:rsidP="00894B4A">
            <w:pPr>
              <w:rPr>
                <w:rFonts w:ascii="Times New Roman" w:hAnsi="Times New Roman" w:cs="Times New Roman"/>
                <w:sz w:val="20"/>
                <w:szCs w:val="20"/>
              </w:rPr>
            </w:pPr>
            <w:r w:rsidRPr="00AD6A4F">
              <w:rPr>
                <w:rFonts w:ascii="Times New Roman" w:hAnsi="Times New Roman" w:cs="Times New Roman"/>
                <w:sz w:val="20"/>
                <w:szCs w:val="20"/>
              </w:rPr>
              <w:t>Variables</w:t>
            </w:r>
          </w:p>
        </w:tc>
        <w:tc>
          <w:tcPr>
            <w:tcW w:w="0" w:type="auto"/>
            <w:gridSpan w:val="3"/>
          </w:tcPr>
          <w:p w14:paraId="7BFA06B3"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Symptoms of reproductive tract infections in the last 6 months</w:t>
            </w:r>
          </w:p>
        </w:tc>
        <w:tc>
          <w:tcPr>
            <w:tcW w:w="0" w:type="auto"/>
          </w:tcPr>
          <w:p w14:paraId="41E00487" w14:textId="77777777" w:rsidR="00710080" w:rsidRPr="00AD6A4F" w:rsidRDefault="00710080" w:rsidP="00894B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Chi square test and p-value</w:t>
            </w:r>
          </w:p>
        </w:tc>
      </w:tr>
      <w:tr w:rsidR="00E672FB" w:rsidRPr="00AD6A4F" w14:paraId="467AA5F0" w14:textId="77777777" w:rsidTr="00E672F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75C02641" w14:textId="77777777" w:rsidR="00E672FB" w:rsidRPr="00AD6A4F" w:rsidRDefault="00E672FB" w:rsidP="00894B4A">
            <w:pPr>
              <w:rPr>
                <w:rFonts w:ascii="Times New Roman" w:hAnsi="Times New Roman" w:cs="Times New Roman"/>
                <w:sz w:val="20"/>
                <w:szCs w:val="20"/>
              </w:rPr>
            </w:pPr>
          </w:p>
        </w:tc>
        <w:tc>
          <w:tcPr>
            <w:tcW w:w="0" w:type="auto"/>
          </w:tcPr>
          <w:p w14:paraId="67888C90"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Yes</w:t>
            </w:r>
          </w:p>
          <w:p w14:paraId="7C856160"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23F5A3C0"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No</w:t>
            </w:r>
          </w:p>
          <w:p w14:paraId="2197CA9A"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tcPr>
          <w:p w14:paraId="57444538"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Total</w:t>
            </w:r>
          </w:p>
          <w:p w14:paraId="712055EC" w14:textId="77777777" w:rsidR="00E672FB" w:rsidRPr="000D6E0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D6E0F">
              <w:rPr>
                <w:rFonts w:ascii="Times New Roman" w:hAnsi="Times New Roman" w:cs="Times New Roman"/>
                <w:b/>
                <w:bCs/>
                <w:sz w:val="20"/>
                <w:szCs w:val="20"/>
              </w:rPr>
              <w:t>n (%)</w:t>
            </w:r>
          </w:p>
        </w:tc>
        <w:tc>
          <w:tcPr>
            <w:tcW w:w="0" w:type="auto"/>
            <w:vMerge w:val="restart"/>
            <w:vAlign w:val="center"/>
          </w:tcPr>
          <w:p w14:paraId="7158CF40" w14:textId="1A66ED89"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 xml:space="preserve">X2 = </w:t>
            </w:r>
            <w:ins w:id="137" w:author="Mohammad Nayeem Hasan" w:date="2024-12-13T17:22:00Z" w16du:dateUtc="2024-12-13T11:22:00Z">
              <w:r w:rsidR="00DA2BF7">
                <w:rPr>
                  <w:rFonts w:ascii="Times New Roman" w:hAnsi="Times New Roman" w:cs="Times New Roman"/>
                  <w:sz w:val="20"/>
                  <w:szCs w:val="20"/>
                </w:rPr>
                <w:t>90.202</w:t>
              </w:r>
            </w:ins>
            <w:del w:id="138" w:author="Mohammad Nayeem Hasan" w:date="2024-12-13T17:22:00Z" w16du:dateUtc="2024-12-13T11:22:00Z">
              <w:r w:rsidRPr="00AD6A4F" w:rsidDel="00DA2BF7">
                <w:rPr>
                  <w:rFonts w:ascii="Times New Roman" w:hAnsi="Times New Roman" w:cs="Times New Roman"/>
                  <w:sz w:val="20"/>
                  <w:szCs w:val="20"/>
                </w:rPr>
                <w:delText>94.514</w:delText>
              </w:r>
            </w:del>
          </w:p>
          <w:p w14:paraId="008D441C" w14:textId="7713CAC0" w:rsidR="00E672FB" w:rsidRPr="00AD6A4F" w:rsidRDefault="00E672FB" w:rsidP="00E672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P &lt;0.001</w:t>
            </w:r>
          </w:p>
        </w:tc>
      </w:tr>
      <w:tr w:rsidR="00E672FB" w:rsidRPr="00AD6A4F" w14:paraId="3B91C619"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6A3CB1C4"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Always</w:t>
            </w:r>
          </w:p>
        </w:tc>
        <w:tc>
          <w:tcPr>
            <w:tcW w:w="0" w:type="auto"/>
          </w:tcPr>
          <w:p w14:paraId="357C9FBE"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36 (54.9)</w:t>
            </w:r>
          </w:p>
        </w:tc>
        <w:tc>
          <w:tcPr>
            <w:tcW w:w="0" w:type="auto"/>
          </w:tcPr>
          <w:p w14:paraId="09091950"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0 (0.0)</w:t>
            </w:r>
          </w:p>
        </w:tc>
        <w:tc>
          <w:tcPr>
            <w:tcW w:w="0" w:type="auto"/>
          </w:tcPr>
          <w:p w14:paraId="3D1CCB02"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36 (12.5)</w:t>
            </w:r>
          </w:p>
        </w:tc>
        <w:tc>
          <w:tcPr>
            <w:tcW w:w="0" w:type="auto"/>
            <w:vMerge/>
          </w:tcPr>
          <w:p w14:paraId="154CBA3F" w14:textId="12F0C288"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672FB" w:rsidRPr="00AD6A4F" w14:paraId="51CCC606"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A86AFF6"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Never</w:t>
            </w:r>
          </w:p>
        </w:tc>
        <w:tc>
          <w:tcPr>
            <w:tcW w:w="0" w:type="auto"/>
          </w:tcPr>
          <w:p w14:paraId="7C194E53" w14:textId="42932247" w:rsidR="00E672FB" w:rsidRPr="00AD6A4F" w:rsidRDefault="00DA2BF7"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ins w:id="139" w:author="Mohammad Nayeem Hasan" w:date="2024-12-13T17:20:00Z" w16du:dateUtc="2024-12-13T11:20:00Z">
              <w:r>
                <w:rPr>
                  <w:rFonts w:ascii="Times New Roman" w:hAnsi="Times New Roman" w:cs="Times New Roman"/>
                  <w:sz w:val="20"/>
                  <w:szCs w:val="20"/>
                </w:rPr>
                <w:t>6</w:t>
              </w:r>
            </w:ins>
            <w:del w:id="140" w:author="Mohammad Nayeem Hasan" w:date="2024-12-13T17:20:00Z" w16du:dateUtc="2024-12-13T11:20:00Z">
              <w:r w:rsidR="00E672FB" w:rsidRPr="00AD6A4F" w:rsidDel="00DA2BF7">
                <w:rPr>
                  <w:rFonts w:ascii="Times New Roman" w:hAnsi="Times New Roman" w:cs="Times New Roman"/>
                  <w:sz w:val="20"/>
                  <w:szCs w:val="20"/>
                </w:rPr>
                <w:delText>4</w:delText>
              </w:r>
            </w:del>
            <w:r w:rsidR="00E672FB" w:rsidRPr="00AD6A4F">
              <w:rPr>
                <w:rFonts w:ascii="Times New Roman" w:hAnsi="Times New Roman" w:cs="Times New Roman"/>
                <w:sz w:val="20"/>
                <w:szCs w:val="20"/>
              </w:rPr>
              <w:t xml:space="preserve"> (</w:t>
            </w:r>
            <w:ins w:id="141" w:author="Mohammad Nayeem Hasan" w:date="2024-12-13T17:20:00Z" w16du:dateUtc="2024-12-13T11:20:00Z">
              <w:r>
                <w:rPr>
                  <w:rFonts w:ascii="Times New Roman" w:hAnsi="Times New Roman" w:cs="Times New Roman"/>
                  <w:sz w:val="20"/>
                  <w:szCs w:val="20"/>
                </w:rPr>
                <w:t>5.9</w:t>
              </w:r>
            </w:ins>
            <w:del w:id="142" w:author="Mohammad Nayeem Hasan" w:date="2024-12-13T17:20:00Z" w16du:dateUtc="2024-12-13T11:20:00Z">
              <w:r w:rsidR="00E672FB" w:rsidRPr="00AD6A4F" w:rsidDel="00DA2BF7">
                <w:rPr>
                  <w:rFonts w:ascii="Times New Roman" w:hAnsi="Times New Roman" w:cs="Times New Roman"/>
                  <w:sz w:val="20"/>
                  <w:szCs w:val="20"/>
                </w:rPr>
                <w:delText>19.6</w:delText>
              </w:r>
            </w:del>
            <w:r w:rsidR="00E672FB" w:rsidRPr="00AD6A4F">
              <w:rPr>
                <w:rFonts w:ascii="Times New Roman" w:hAnsi="Times New Roman" w:cs="Times New Roman"/>
                <w:sz w:val="20"/>
                <w:szCs w:val="20"/>
              </w:rPr>
              <w:t>)</w:t>
            </w:r>
          </w:p>
        </w:tc>
        <w:tc>
          <w:tcPr>
            <w:tcW w:w="0" w:type="auto"/>
          </w:tcPr>
          <w:p w14:paraId="71DEBDCF" w14:textId="71FE0670"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w:t>
            </w:r>
            <w:ins w:id="143" w:author="Mohammad Nayeem Hasan" w:date="2024-12-13T17:20:00Z" w16du:dateUtc="2024-12-13T11:20:00Z">
              <w:r w:rsidR="00DA2BF7">
                <w:rPr>
                  <w:rFonts w:ascii="Times New Roman" w:hAnsi="Times New Roman" w:cs="Times New Roman"/>
                  <w:sz w:val="20"/>
                  <w:szCs w:val="20"/>
                </w:rPr>
                <w:t>9</w:t>
              </w:r>
            </w:ins>
            <w:del w:id="144" w:author="Mohammad Nayeem Hasan" w:date="2024-12-13T17:20:00Z" w16du:dateUtc="2024-12-13T11:20:00Z">
              <w:r w:rsidRPr="00AD6A4F" w:rsidDel="00DA2BF7">
                <w:rPr>
                  <w:rFonts w:ascii="Times New Roman" w:hAnsi="Times New Roman" w:cs="Times New Roman"/>
                  <w:sz w:val="20"/>
                  <w:szCs w:val="20"/>
                </w:rPr>
                <w:delText>8</w:delText>
              </w:r>
            </w:del>
            <w:r w:rsidRPr="00AD6A4F">
              <w:rPr>
                <w:rFonts w:ascii="Times New Roman" w:hAnsi="Times New Roman" w:cs="Times New Roman"/>
                <w:sz w:val="20"/>
                <w:szCs w:val="20"/>
              </w:rPr>
              <w:t xml:space="preserve"> (2</w:t>
            </w:r>
            <w:ins w:id="145" w:author="Mohammad Nayeem Hasan" w:date="2024-12-13T17:20:00Z" w16du:dateUtc="2024-12-13T11:20:00Z">
              <w:r w:rsidR="00DA2BF7">
                <w:rPr>
                  <w:rFonts w:ascii="Times New Roman" w:hAnsi="Times New Roman" w:cs="Times New Roman"/>
                  <w:sz w:val="20"/>
                  <w:szCs w:val="20"/>
                </w:rPr>
                <w:t>6.3</w:t>
              </w:r>
            </w:ins>
            <w:del w:id="146" w:author="Mohammad Nayeem Hasan" w:date="2024-12-13T17:20:00Z" w16du:dateUtc="2024-12-13T11:20:00Z">
              <w:r w:rsidRPr="00AD6A4F" w:rsidDel="00DA2BF7">
                <w:rPr>
                  <w:rFonts w:ascii="Times New Roman" w:hAnsi="Times New Roman" w:cs="Times New Roman"/>
                  <w:sz w:val="20"/>
                  <w:szCs w:val="20"/>
                </w:rPr>
                <w:delText>5.8</w:delText>
              </w:r>
            </w:del>
            <w:r w:rsidRPr="00AD6A4F">
              <w:rPr>
                <w:rFonts w:ascii="Times New Roman" w:hAnsi="Times New Roman" w:cs="Times New Roman"/>
                <w:sz w:val="20"/>
                <w:szCs w:val="20"/>
              </w:rPr>
              <w:t>)</w:t>
            </w:r>
          </w:p>
        </w:tc>
        <w:tc>
          <w:tcPr>
            <w:tcW w:w="0" w:type="auto"/>
          </w:tcPr>
          <w:p w14:paraId="0924B18D" w14:textId="0C5CC25E"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5</w:t>
            </w:r>
            <w:ins w:id="147" w:author="Mohammad Nayeem Hasan" w:date="2024-12-13T17:21:00Z" w16du:dateUtc="2024-12-13T11:21:00Z">
              <w:r w:rsidR="00DA2BF7">
                <w:rPr>
                  <w:rFonts w:ascii="Times New Roman" w:hAnsi="Times New Roman" w:cs="Times New Roman"/>
                  <w:sz w:val="20"/>
                  <w:szCs w:val="20"/>
                </w:rPr>
                <w:t>5</w:t>
              </w:r>
            </w:ins>
            <w:del w:id="148" w:author="Mohammad Nayeem Hasan" w:date="2024-12-13T17:21:00Z" w16du:dateUtc="2024-12-13T11:21:00Z">
              <w:r w:rsidRPr="00AD6A4F" w:rsidDel="00DA2BF7">
                <w:rPr>
                  <w:rFonts w:ascii="Times New Roman" w:hAnsi="Times New Roman" w:cs="Times New Roman"/>
                  <w:sz w:val="20"/>
                  <w:szCs w:val="20"/>
                </w:rPr>
                <w:delText>2</w:delText>
              </w:r>
            </w:del>
            <w:r w:rsidRPr="00AD6A4F">
              <w:rPr>
                <w:rFonts w:ascii="Times New Roman" w:hAnsi="Times New Roman" w:cs="Times New Roman"/>
                <w:sz w:val="20"/>
                <w:szCs w:val="20"/>
              </w:rPr>
              <w:t xml:space="preserve"> (1</w:t>
            </w:r>
            <w:ins w:id="149" w:author="Mohammad Nayeem Hasan" w:date="2024-12-13T17:21:00Z" w16du:dateUtc="2024-12-13T11:21:00Z">
              <w:r w:rsidR="00DA2BF7">
                <w:rPr>
                  <w:rFonts w:ascii="Times New Roman" w:hAnsi="Times New Roman" w:cs="Times New Roman"/>
                  <w:sz w:val="20"/>
                  <w:szCs w:val="20"/>
                </w:rPr>
                <w:t>9.1</w:t>
              </w:r>
            </w:ins>
            <w:del w:id="150" w:author="Mohammad Nayeem Hasan" w:date="2024-12-13T17:21:00Z" w16du:dateUtc="2024-12-13T11:21:00Z">
              <w:r w:rsidRPr="00AD6A4F" w:rsidDel="00DA2BF7">
                <w:rPr>
                  <w:rFonts w:ascii="Times New Roman" w:hAnsi="Times New Roman" w:cs="Times New Roman"/>
                  <w:sz w:val="20"/>
                  <w:szCs w:val="20"/>
                </w:rPr>
                <w:delText>8.1</w:delText>
              </w:r>
            </w:del>
            <w:r w:rsidRPr="00AD6A4F">
              <w:rPr>
                <w:rFonts w:ascii="Times New Roman" w:hAnsi="Times New Roman" w:cs="Times New Roman"/>
                <w:sz w:val="20"/>
                <w:szCs w:val="20"/>
              </w:rPr>
              <w:t>)</w:t>
            </w:r>
          </w:p>
        </w:tc>
        <w:tc>
          <w:tcPr>
            <w:tcW w:w="0" w:type="auto"/>
            <w:vMerge/>
          </w:tcPr>
          <w:p w14:paraId="5FBC31BB"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672FB" w:rsidRPr="00AD6A4F" w14:paraId="065FBBA3" w14:textId="77777777" w:rsidTr="0092434C">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37D5AE05"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Sometimes</w:t>
            </w:r>
          </w:p>
        </w:tc>
        <w:tc>
          <w:tcPr>
            <w:tcW w:w="0" w:type="auto"/>
          </w:tcPr>
          <w:p w14:paraId="1B81C77E"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28 (14.7)</w:t>
            </w:r>
          </w:p>
        </w:tc>
        <w:tc>
          <w:tcPr>
            <w:tcW w:w="0" w:type="auto"/>
          </w:tcPr>
          <w:p w14:paraId="5CCEDFCC"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42 (22.6)</w:t>
            </w:r>
          </w:p>
        </w:tc>
        <w:tc>
          <w:tcPr>
            <w:tcW w:w="0" w:type="auto"/>
          </w:tcPr>
          <w:p w14:paraId="076C89B4"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70 (24.3)</w:t>
            </w:r>
          </w:p>
        </w:tc>
        <w:tc>
          <w:tcPr>
            <w:tcW w:w="0" w:type="auto"/>
            <w:vMerge/>
          </w:tcPr>
          <w:p w14:paraId="69EB63C7" w14:textId="77777777" w:rsidR="00E672FB" w:rsidRPr="00AD6A4F" w:rsidRDefault="00E672FB" w:rsidP="00894B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672FB" w:rsidRPr="00AD6A4F" w14:paraId="0FE6C8E5" w14:textId="77777777" w:rsidTr="009243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21AE16BC" w14:textId="77777777" w:rsidR="00E672FB" w:rsidRPr="00AD6A4F" w:rsidRDefault="00E672FB" w:rsidP="00894B4A">
            <w:pPr>
              <w:rPr>
                <w:rFonts w:ascii="Times New Roman" w:hAnsi="Times New Roman" w:cs="Times New Roman"/>
                <w:sz w:val="20"/>
                <w:szCs w:val="20"/>
              </w:rPr>
            </w:pPr>
            <w:r w:rsidRPr="00AD6A4F">
              <w:rPr>
                <w:rFonts w:ascii="Times New Roman" w:hAnsi="Times New Roman" w:cs="Times New Roman"/>
                <w:sz w:val="20"/>
                <w:szCs w:val="20"/>
              </w:rPr>
              <w:t>Very few times</w:t>
            </w:r>
          </w:p>
        </w:tc>
        <w:tc>
          <w:tcPr>
            <w:tcW w:w="0" w:type="auto"/>
          </w:tcPr>
          <w:p w14:paraId="2EAAFED1"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16 (8.8)</w:t>
            </w:r>
          </w:p>
        </w:tc>
        <w:tc>
          <w:tcPr>
            <w:tcW w:w="0" w:type="auto"/>
          </w:tcPr>
          <w:p w14:paraId="70FE6D91"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67 (36.0)</w:t>
            </w:r>
          </w:p>
        </w:tc>
        <w:tc>
          <w:tcPr>
            <w:tcW w:w="0" w:type="auto"/>
          </w:tcPr>
          <w:p w14:paraId="6BBE451D"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D6A4F">
              <w:rPr>
                <w:rFonts w:ascii="Times New Roman" w:hAnsi="Times New Roman" w:cs="Times New Roman"/>
                <w:sz w:val="20"/>
                <w:szCs w:val="20"/>
              </w:rPr>
              <w:t>83 (28.8)</w:t>
            </w:r>
          </w:p>
        </w:tc>
        <w:tc>
          <w:tcPr>
            <w:tcW w:w="0" w:type="auto"/>
            <w:vMerge/>
          </w:tcPr>
          <w:p w14:paraId="7D6E6A09" w14:textId="77777777" w:rsidR="00E672FB" w:rsidRPr="00AD6A4F" w:rsidRDefault="00E672FB" w:rsidP="00894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46FFC08E" w14:textId="77777777" w:rsidR="00710080" w:rsidRPr="00437500" w:rsidRDefault="00710080" w:rsidP="00894B4A">
      <w:pPr>
        <w:rPr>
          <w:rFonts w:ascii="Times New Roman" w:hAnsi="Times New Roman" w:cs="Times New Roman"/>
          <w:sz w:val="24"/>
          <w:szCs w:val="24"/>
        </w:rPr>
      </w:pPr>
    </w:p>
    <w:p w14:paraId="5C8AF295" w14:textId="2976445B" w:rsidR="00710080" w:rsidRPr="00437500" w:rsidRDefault="00710080" w:rsidP="00894B4A">
      <w:pPr>
        <w:rPr>
          <w:rFonts w:ascii="Times New Roman" w:hAnsi="Times New Roman" w:cs="Times New Roman"/>
          <w:sz w:val="24"/>
          <w:szCs w:val="24"/>
        </w:rPr>
      </w:pPr>
      <w:r w:rsidRPr="00437500">
        <w:rPr>
          <w:rFonts w:ascii="Times New Roman" w:hAnsi="Times New Roman" w:cs="Times New Roman"/>
          <w:sz w:val="24"/>
          <w:szCs w:val="24"/>
        </w:rPr>
        <w:t>From Table 2</w:t>
      </w:r>
      <w:r w:rsidR="00061293">
        <w:rPr>
          <w:rFonts w:ascii="Times New Roman" w:hAnsi="Times New Roman" w:cs="Times New Roman"/>
          <w:sz w:val="24"/>
          <w:szCs w:val="24"/>
        </w:rPr>
        <w:t>5</w:t>
      </w:r>
      <w:r w:rsidRPr="00437500">
        <w:rPr>
          <w:rFonts w:ascii="Times New Roman" w:hAnsi="Times New Roman" w:cs="Times New Roman"/>
          <w:sz w:val="24"/>
          <w:szCs w:val="24"/>
        </w:rPr>
        <w:t>, those who always used products longer than recommended reported symptoms at 54.9%, with a significant P-value of &lt;0.001.</w:t>
      </w:r>
    </w:p>
    <w:p w14:paraId="32AA21C3" w14:textId="77777777" w:rsidR="00E858F3" w:rsidRPr="00437500" w:rsidRDefault="00E858F3" w:rsidP="00894B4A">
      <w:pPr>
        <w:rPr>
          <w:rFonts w:ascii="Times New Roman" w:hAnsi="Times New Roman" w:cs="Times New Roman"/>
          <w:b/>
          <w:bCs/>
          <w:sz w:val="32"/>
          <w:szCs w:val="32"/>
        </w:rPr>
      </w:pPr>
      <w:r w:rsidRPr="00437500">
        <w:rPr>
          <w:rFonts w:ascii="Times New Roman" w:hAnsi="Times New Roman" w:cs="Times New Roman"/>
          <w:b/>
          <w:bCs/>
          <w:sz w:val="32"/>
          <w:szCs w:val="32"/>
        </w:rPr>
        <w:br w:type="page"/>
      </w:r>
    </w:p>
    <w:p w14:paraId="6F6B0B13" w14:textId="3BA7E7BA" w:rsidR="00CD1617" w:rsidRPr="00437500" w:rsidRDefault="00CD1617" w:rsidP="00A24125">
      <w:pPr>
        <w:pStyle w:val="Heading1"/>
        <w:tabs>
          <w:tab w:val="left" w:pos="4140"/>
        </w:tabs>
        <w:rPr>
          <w:b w:val="0"/>
          <w:bCs w:val="0"/>
        </w:rPr>
      </w:pPr>
      <w:bookmarkStart w:id="151" w:name="_Toc181608092"/>
      <w:r w:rsidRPr="00437500">
        <w:lastRenderedPageBreak/>
        <w:t>CHAPTER V</w:t>
      </w:r>
      <w:bookmarkEnd w:id="151"/>
      <w:r w:rsidR="00A24125">
        <w:t xml:space="preserve"> </w:t>
      </w:r>
      <w:r w:rsidRPr="00437500">
        <w:t>DISCUSSION AND LIMITATION</w:t>
      </w:r>
    </w:p>
    <w:p w14:paraId="29BD0009" w14:textId="10606E8D" w:rsidR="001B7F31" w:rsidRPr="00437500" w:rsidRDefault="00CD1617" w:rsidP="00282C90">
      <w:pPr>
        <w:pStyle w:val="Heading3"/>
      </w:pPr>
      <w:bookmarkStart w:id="152" w:name="_Toc181608093"/>
      <w:r w:rsidRPr="00437500">
        <w:t xml:space="preserve">5.1 </w:t>
      </w:r>
      <w:r w:rsidR="001B7F31" w:rsidRPr="00437500">
        <w:t>Discussion</w:t>
      </w:r>
      <w:bookmarkEnd w:id="152"/>
    </w:p>
    <w:p w14:paraId="02B486D1" w14:textId="77777777" w:rsidR="00E84EEB" w:rsidRPr="00437500" w:rsidRDefault="00E84EEB" w:rsidP="00894B4A">
      <w:pPr>
        <w:rPr>
          <w:rFonts w:ascii="Times New Roman" w:hAnsi="Times New Roman" w:cs="Times New Roman"/>
          <w:sz w:val="24"/>
          <w:szCs w:val="24"/>
        </w:rPr>
      </w:pPr>
      <w:r w:rsidRPr="00437500">
        <w:rPr>
          <w:rFonts w:ascii="Times New Roman" w:hAnsi="Times New Roman" w:cs="Times New Roman"/>
          <w:sz w:val="24"/>
          <w:szCs w:val="24"/>
        </w:rPr>
        <w:t>The findings from various studies on reproductive tract infections (RTIs) and menstrual hygiene management (MHM) in Bangladesh underscore the critical need to address the interplay between socio-demographic factors, healthcare access, and women’s health outcomes. The significant association between non-use of hygienic menstrual products and increased prevalence of RTIs and abnormal vaginal discharge highlights the pressing issue of menstrual hygiene as a determinant of reproductive health. This correlation aligns with existing literature indicating that inadequate MHM practices contribute to a higher risk of infections, emphasizing the necessity for interventions that promote safe menstrual practices among women, particularly those from low-income and marginalized communities.</w:t>
      </w:r>
    </w:p>
    <w:p w14:paraId="469313D2" w14:textId="77777777" w:rsidR="00205376" w:rsidRDefault="00205376" w:rsidP="00205376">
      <w:pPr>
        <w:pStyle w:val="NormalWeb"/>
      </w:pPr>
      <w:r>
        <w:t>The study highlights a complex interplay of education status, financial condition, cultural barriers, and product access, all of which contribute significantly to the prevalence of Reproductive Tract Infections (RTIs) among menstruating women. Low educational attainment emerges as a pivotal factor: women with limited education are less likely to be informed about safe menstrual hygiene practices, making them more susceptible to RTIs. Education influences health literacy, and women with higher education levels are more likely to prioritize MHM and recognize early symptoms of infections. This connection underscores the importance of educational opportunities not only for individual health literacy but also for broader public health outcomes.</w:t>
      </w:r>
    </w:p>
    <w:p w14:paraId="54B544F4" w14:textId="38FB4B77" w:rsidR="00C434FB" w:rsidRDefault="00C434FB" w:rsidP="00205376">
      <w:pPr>
        <w:pStyle w:val="NormalWeb"/>
      </w:pPr>
      <w:r w:rsidRPr="00C434FB">
        <w:t xml:space="preserve">Period poverty is a multifaceted issue rooted in limited access to education, financial constraints, cultural stigma, and restricted availability of sanitary products, all of which collectively heighten the risk of reproductive tract infections (RTIs). Women with lower education levels often lack adequate health literacy regarding safe menstrual hygiene practices, while financial hardship restricts their ability to afford hygienic menstrual products, forcing them to resort to unsafe alternatives. Cultural stigmas surrounding menstruation further marginalize these women, discouraging open conversations and support that could help improve their menstrual health. </w:t>
      </w:r>
    </w:p>
    <w:p w14:paraId="136C30F7" w14:textId="3D0DC7C2" w:rsidR="00205376" w:rsidRDefault="00205376" w:rsidP="00205376">
      <w:pPr>
        <w:pStyle w:val="NormalWeb"/>
      </w:pPr>
      <w:r>
        <w:t>Financial condition further compounds the challenge. For low-income women, the cost of hygienic menstrual products is often prohibitive, leading them to rely on unsafe alternatives. Period poverty, exacerbated by economic limitations, forces women to make do with unsanitary materials, which increases their risk of infections. The study's finding that women without access to proper MHM are more likely to experience RTI symptoms highlights the financial barriers that prevent adequate menstrual hygiene. Economic constraints can thus trap women in a cycle of poor health outcomes, as they are unable to access the necessary products for safe menstruation.</w:t>
      </w:r>
    </w:p>
    <w:p w14:paraId="389F26C2" w14:textId="77777777" w:rsidR="00205376" w:rsidRDefault="00205376" w:rsidP="00205376">
      <w:pPr>
        <w:pStyle w:val="NormalWeb"/>
      </w:pPr>
      <w:r>
        <w:t>Cultural barriers also play a significant role, as menstruation is often stigmatized in low-income communities. This stigma restricts open discussions on menstrual health and limits women’s willingness to seek information or help, perpetuating ignorance and unsafe practices. Many women are discouraged from openly discussing their menstrual health, further isolating them from resources and information that could protect them from RTIs. Cultural norms often prioritize silence around menstrual health, which keeps menstrual hygiene low on family and community agendas, leading to insufficient support for managing menstruation safely.</w:t>
      </w:r>
    </w:p>
    <w:p w14:paraId="4C9EAEB4" w14:textId="77777777" w:rsidR="00205376" w:rsidRDefault="00205376" w:rsidP="00205376">
      <w:pPr>
        <w:pStyle w:val="NormalWeb"/>
      </w:pPr>
      <w:r>
        <w:t xml:space="preserve">Access to products is the fourth critical element, as availability and affordability of sanitary products are essential for proper menstrual hygiene. In slum areas, where this study was conducted, affordable menstrual products are scarce, compounding the challenges posed by limited financial resources and </w:t>
      </w:r>
      <w:r>
        <w:lastRenderedPageBreak/>
        <w:t>cultural stigmas. Without regular access to sanitary products, women in these communities are more likely to use unsanitary materials, contributing directly to higher rates of RTIs. The study’s evidence supports that even slight improvements in access to affordable and safe menstrual products could significantly reduce infection risks among these women.</w:t>
      </w:r>
    </w:p>
    <w:p w14:paraId="6269AF92" w14:textId="77777777" w:rsidR="00E84EEB" w:rsidRPr="00437500" w:rsidRDefault="00E84EEB" w:rsidP="00894B4A">
      <w:pPr>
        <w:rPr>
          <w:rFonts w:ascii="Times New Roman" w:hAnsi="Times New Roman" w:cs="Times New Roman"/>
          <w:sz w:val="24"/>
          <w:szCs w:val="24"/>
        </w:rPr>
      </w:pPr>
      <w:r w:rsidRPr="00437500">
        <w:rPr>
          <w:rFonts w:ascii="Times New Roman" w:hAnsi="Times New Roman" w:cs="Times New Roman"/>
          <w:sz w:val="24"/>
          <w:szCs w:val="24"/>
        </w:rPr>
        <w:t>Furthermore, the comparative analysis of RTI prevalence among different religious communities, which noted a higher incidence among Hindu females, points to the complex cultural factors that may affect health-seeking behavior and access to healthcare services. The findings suggest that cultural practices, religious beliefs, and stigma surrounding reproductive health may influence how women perceive and address their health needs, necessitating culturally sensitive health promotion strategies.</w:t>
      </w:r>
    </w:p>
    <w:p w14:paraId="76FB6A5B" w14:textId="78AF05E4" w:rsidR="00E84EEB" w:rsidRPr="00437500" w:rsidRDefault="00E84EEB" w:rsidP="004E6934">
      <w:pPr>
        <w:rPr>
          <w:rFonts w:ascii="Times New Roman" w:hAnsi="Times New Roman" w:cs="Times New Roman"/>
          <w:sz w:val="24"/>
          <w:szCs w:val="24"/>
        </w:rPr>
      </w:pPr>
      <w:r w:rsidRPr="00437500">
        <w:rPr>
          <w:rFonts w:ascii="Times New Roman" w:hAnsi="Times New Roman" w:cs="Times New Roman"/>
          <w:sz w:val="24"/>
          <w:szCs w:val="24"/>
        </w:rPr>
        <w:t>Despite these insights, a notable gap remains in the availability of nationally representative data on RTIs and menstrual hygiene practices in Bangladesh. The lack of comprehensive research hinders the formulation of effective policies and interventions to address period poverty and its ramifications on women's health. The concept of period poverty is still largely unrecognized among the general population and healthcare providers, which impedes progress in addressing the root causes of inadequate menstrual hygiene.</w:t>
      </w:r>
      <w:r w:rsidR="004E6934">
        <w:rPr>
          <w:rFonts w:ascii="Times New Roman" w:hAnsi="Times New Roman" w:cs="Times New Roman"/>
          <w:sz w:val="24"/>
          <w:szCs w:val="24"/>
        </w:rPr>
        <w:t xml:space="preserve"> </w:t>
      </w:r>
      <w:r w:rsidRPr="00437500">
        <w:rPr>
          <w:rFonts w:ascii="Times New Roman" w:hAnsi="Times New Roman" w:cs="Times New Roman"/>
          <w:sz w:val="24"/>
          <w:szCs w:val="24"/>
        </w:rPr>
        <w:t>Given the urgency of the situation, it is crucial to prioritize research on the intersection of period poverty and reproductive health. Policymakers must recognize the impact of socio-economic factors on menstrual hygiene practices and the prevalence of RTIs, developing targeted interventions that address these issues. Public health initiatives should focus on raising awareness, improving access to sanitary products, and providing education about proper MHM practices.</w:t>
      </w:r>
    </w:p>
    <w:p w14:paraId="5E572AAC" w14:textId="1C321BD3" w:rsidR="00CD1617" w:rsidRPr="00437500" w:rsidRDefault="00CD1617" w:rsidP="00B31CBD">
      <w:pPr>
        <w:pStyle w:val="Heading3"/>
      </w:pPr>
      <w:bookmarkStart w:id="153" w:name="_Toc181608094"/>
      <w:r w:rsidRPr="00437500">
        <w:t>5.2 Limitations</w:t>
      </w:r>
      <w:bookmarkEnd w:id="153"/>
    </w:p>
    <w:p w14:paraId="62D44647" w14:textId="78EE6EE3" w:rsidR="00E858F3" w:rsidRPr="00437500" w:rsidRDefault="00CD1617" w:rsidP="00894B4A">
      <w:pPr>
        <w:rPr>
          <w:rFonts w:ascii="Times New Roman" w:hAnsi="Times New Roman" w:cs="Times New Roman"/>
          <w:sz w:val="24"/>
          <w:szCs w:val="24"/>
        </w:rPr>
      </w:pPr>
      <w:r w:rsidRPr="00437500">
        <w:rPr>
          <w:rFonts w:ascii="Times New Roman" w:hAnsi="Times New Roman" w:cs="Times New Roman"/>
          <w:sz w:val="24"/>
          <w:szCs w:val="24"/>
        </w:rPr>
        <w:t xml:space="preserve">Limitations include reliance on self-reported data and the cross-sectional nature of the study, which restricts causal inferences. </w:t>
      </w:r>
      <w:r w:rsidR="00274008" w:rsidRPr="00274008">
        <w:rPr>
          <w:rFonts w:ascii="Times New Roman" w:hAnsi="Times New Roman" w:cs="Times New Roman"/>
          <w:sz w:val="24"/>
          <w:szCs w:val="24"/>
        </w:rPr>
        <w:t xml:space="preserve">Future research should aim to incorporate longitudinal studies and </w:t>
      </w:r>
      <w:r w:rsidR="00052B8D" w:rsidRPr="00274008">
        <w:rPr>
          <w:rFonts w:ascii="Times New Roman" w:hAnsi="Times New Roman" w:cs="Times New Roman"/>
          <w:sz w:val="24"/>
          <w:szCs w:val="24"/>
        </w:rPr>
        <w:t>mixed method</w:t>
      </w:r>
      <w:r w:rsidR="00274008" w:rsidRPr="00274008">
        <w:rPr>
          <w:rFonts w:ascii="Times New Roman" w:hAnsi="Times New Roman" w:cs="Times New Roman"/>
          <w:sz w:val="24"/>
          <w:szCs w:val="24"/>
        </w:rPr>
        <w:t xml:space="preserve"> approaches to deepen understanding and inform policy.</w:t>
      </w:r>
      <w:r w:rsidR="00802FF4">
        <w:rPr>
          <w:rFonts w:ascii="Times New Roman" w:hAnsi="Times New Roman" w:cs="Times New Roman"/>
          <w:sz w:val="24"/>
          <w:szCs w:val="24"/>
        </w:rPr>
        <w:t xml:space="preserve"> </w:t>
      </w:r>
      <w:r w:rsidR="00802FF4" w:rsidRPr="00802FF4">
        <w:rPr>
          <w:rFonts w:ascii="Times New Roman" w:hAnsi="Times New Roman" w:cs="Times New Roman"/>
          <w:sz w:val="24"/>
          <w:szCs w:val="24"/>
        </w:rPr>
        <w:t>Cultural stigma surrounding menstruation could lead to underreporting of RTI symptoms and inadequate hygiene practices. Furthermore, excluding pregnant women and those who have not menstruated in the last three months may overlook important aspects of reproductive health. Lastly, without longitudinal data, the long-term impact of period poverty and menstrual hygiene practices on women's health outcomes remains unclear. Despite these limitations, the study provides valuable insights into the critical issues of menstrual hygiene management and its association with reproductive health.</w:t>
      </w:r>
    </w:p>
    <w:p w14:paraId="4C109B59" w14:textId="77777777" w:rsidR="00E858F3" w:rsidRPr="00437500" w:rsidRDefault="00E858F3" w:rsidP="00894B4A">
      <w:pPr>
        <w:rPr>
          <w:rFonts w:ascii="Times New Roman" w:hAnsi="Times New Roman" w:cs="Times New Roman"/>
          <w:sz w:val="24"/>
          <w:szCs w:val="24"/>
        </w:rPr>
      </w:pPr>
      <w:r w:rsidRPr="00437500">
        <w:rPr>
          <w:rFonts w:ascii="Times New Roman" w:hAnsi="Times New Roman" w:cs="Times New Roman"/>
          <w:sz w:val="24"/>
          <w:szCs w:val="24"/>
        </w:rPr>
        <w:br w:type="page"/>
      </w:r>
    </w:p>
    <w:p w14:paraId="20FCB89A" w14:textId="09E5A970" w:rsidR="00CD1617" w:rsidRPr="00437500" w:rsidRDefault="00CD1617" w:rsidP="00A24125">
      <w:pPr>
        <w:pStyle w:val="Heading1"/>
        <w:rPr>
          <w:b w:val="0"/>
          <w:bCs w:val="0"/>
        </w:rPr>
      </w:pPr>
      <w:bookmarkStart w:id="154" w:name="_Toc181608095"/>
      <w:r w:rsidRPr="00437500">
        <w:lastRenderedPageBreak/>
        <w:t>CHAPTER VI</w:t>
      </w:r>
      <w:bookmarkEnd w:id="154"/>
      <w:r w:rsidR="00A24125">
        <w:t xml:space="preserve"> </w:t>
      </w:r>
      <w:r w:rsidRPr="00437500">
        <w:t>CONCLUSION AND RECOMMENDATIONS</w:t>
      </w:r>
    </w:p>
    <w:p w14:paraId="3934273E" w14:textId="38FE3B9B" w:rsidR="001B7F31" w:rsidRPr="00437500" w:rsidRDefault="00E1790A" w:rsidP="00B31CBD">
      <w:pPr>
        <w:pStyle w:val="Heading3"/>
      </w:pPr>
      <w:bookmarkStart w:id="155" w:name="_Toc181608096"/>
      <w:r>
        <w:t xml:space="preserve">6.1 </w:t>
      </w:r>
      <w:r w:rsidR="001B7F31" w:rsidRPr="00437500">
        <w:t>Conclusion</w:t>
      </w:r>
      <w:bookmarkEnd w:id="155"/>
    </w:p>
    <w:p w14:paraId="1F591F98" w14:textId="77777777" w:rsidR="001A5DFB" w:rsidRPr="00437500" w:rsidRDefault="00AF75EE" w:rsidP="00894B4A">
      <w:pPr>
        <w:rPr>
          <w:rFonts w:ascii="Times New Roman" w:hAnsi="Times New Roman" w:cs="Times New Roman"/>
          <w:sz w:val="24"/>
          <w:szCs w:val="24"/>
        </w:rPr>
      </w:pPr>
      <w:r w:rsidRPr="00437500">
        <w:rPr>
          <w:rFonts w:ascii="Times New Roman" w:hAnsi="Times New Roman" w:cs="Times New Roman"/>
          <w:sz w:val="24"/>
          <w:szCs w:val="24"/>
        </w:rPr>
        <w:t xml:space="preserve">In conclusion, this study demonstrates the critical connection between period poverty and the prevalence of Reproductive Tract Infections (RTIs) among lower-income menstruating females in the Rampura, Banasree, and Khilgaon areas of Dhaka, Bangladesh. The sample from this specific geographical area serves as a representative reflection of the overall scenario faced by marginalized communities across the country. The findings underscore the urgent need for targeted public health interventions that enhance access to menstrual hygiene products and education. </w:t>
      </w:r>
    </w:p>
    <w:p w14:paraId="03725E0E" w14:textId="391DD3B9" w:rsidR="009301CD" w:rsidRPr="00437500" w:rsidRDefault="00AF75EE" w:rsidP="00894B4A">
      <w:pPr>
        <w:rPr>
          <w:rFonts w:ascii="Times New Roman" w:hAnsi="Times New Roman" w:cs="Times New Roman"/>
          <w:sz w:val="24"/>
          <w:szCs w:val="24"/>
        </w:rPr>
      </w:pPr>
      <w:r w:rsidRPr="00437500">
        <w:rPr>
          <w:rFonts w:ascii="Times New Roman" w:hAnsi="Times New Roman" w:cs="Times New Roman"/>
          <w:sz w:val="24"/>
          <w:szCs w:val="24"/>
        </w:rPr>
        <w:t>By raising awareness of the impact of period poverty on women's health, stakeholders can develop comprehensive strategies to mitigate the adverse effects of RTIs and promote overall well-being. This research adds to the growing body of evidence advocating for gender-sensitive health policies that prioritize the reproductive health needs of vulnerable populations. Further studies are recommended to explore the underlying socio-cultural factors influencing menstrual hygiene practices and to evaluate the effectiveness of interventions aimed at improving health outcomes for menstruating individuals.</w:t>
      </w:r>
    </w:p>
    <w:p w14:paraId="7A3800FC" w14:textId="663E9FC8" w:rsidR="00B836B7" w:rsidRPr="00437500" w:rsidRDefault="00E1790A" w:rsidP="00B31CBD">
      <w:pPr>
        <w:pStyle w:val="Heading3"/>
      </w:pPr>
      <w:bookmarkStart w:id="156" w:name="_Toc181608097"/>
      <w:r>
        <w:t xml:space="preserve">6.2 </w:t>
      </w:r>
      <w:r w:rsidR="00B836B7" w:rsidRPr="00437500">
        <w:t>Recommendations</w:t>
      </w:r>
      <w:bookmarkEnd w:id="156"/>
    </w:p>
    <w:p w14:paraId="73DDA430" w14:textId="656D2233" w:rsidR="005B5126" w:rsidRDefault="000143D8" w:rsidP="00894B4A">
      <w:pPr>
        <w:rPr>
          <w:rFonts w:ascii="Times New Roman" w:hAnsi="Times New Roman" w:cs="Times New Roman"/>
          <w:bCs/>
          <w:sz w:val="24"/>
          <w:szCs w:val="24"/>
        </w:rPr>
      </w:pPr>
      <w:r w:rsidRPr="000143D8">
        <w:rPr>
          <w:rFonts w:ascii="Times New Roman" w:hAnsi="Times New Roman" w:cs="Times New Roman"/>
          <w:bCs/>
          <w:sz w:val="24"/>
          <w:szCs w:val="24"/>
        </w:rPr>
        <w:t>To address the significant impact of period poverty on reproductive health, particularly in low-income communities, targeted actions are essential. The following recommendations outline strategies to enhance menstrual hygiene management (MHM), improve access to sanitary products, and increase health awareness</w:t>
      </w:r>
      <w:r w:rsidR="005B5126">
        <w:rPr>
          <w:rFonts w:ascii="Times New Roman" w:hAnsi="Times New Roman" w:cs="Times New Roman"/>
          <w:bCs/>
          <w:sz w:val="24"/>
          <w:szCs w:val="24"/>
        </w:rPr>
        <w:t xml:space="preserve"> in light of this study:</w:t>
      </w:r>
    </w:p>
    <w:p w14:paraId="388D2AAF" w14:textId="77777777" w:rsidR="000A1A8C" w:rsidRPr="000A1A8C" w:rsidRDefault="000A1A8C" w:rsidP="000A1A8C">
      <w:pPr>
        <w:pStyle w:val="ListParagraph"/>
        <w:numPr>
          <w:ilvl w:val="0"/>
          <w:numId w:val="27"/>
        </w:numPr>
        <w:ind w:left="360"/>
        <w:rPr>
          <w:rFonts w:ascii="Times New Roman" w:hAnsi="Times New Roman" w:cs="Times New Roman"/>
          <w:bCs/>
          <w:sz w:val="24"/>
          <w:szCs w:val="24"/>
        </w:rPr>
      </w:pPr>
      <w:r w:rsidRPr="000A1A8C">
        <w:rPr>
          <w:rFonts w:ascii="Times New Roman" w:hAnsi="Times New Roman" w:cs="Times New Roman"/>
          <w:bCs/>
          <w:sz w:val="24"/>
          <w:szCs w:val="24"/>
        </w:rPr>
        <w:t>Implement subsidized programs or provide free sanitary products, particularly in low-income and marginalized communities, to address period poverty and promote hygienic menstrual practices.</w:t>
      </w:r>
    </w:p>
    <w:p w14:paraId="3A26931C" w14:textId="77777777" w:rsidR="000A1A8C" w:rsidRPr="000A1A8C" w:rsidRDefault="000A1A8C" w:rsidP="000A1A8C">
      <w:pPr>
        <w:pStyle w:val="ListParagraph"/>
        <w:numPr>
          <w:ilvl w:val="0"/>
          <w:numId w:val="27"/>
        </w:numPr>
        <w:ind w:left="360"/>
        <w:rPr>
          <w:rFonts w:ascii="Times New Roman" w:hAnsi="Times New Roman" w:cs="Times New Roman"/>
          <w:bCs/>
          <w:sz w:val="24"/>
          <w:szCs w:val="24"/>
        </w:rPr>
      </w:pPr>
      <w:r w:rsidRPr="000A1A8C">
        <w:rPr>
          <w:rFonts w:ascii="Times New Roman" w:hAnsi="Times New Roman" w:cs="Times New Roman"/>
          <w:bCs/>
          <w:sz w:val="24"/>
          <w:szCs w:val="24"/>
        </w:rPr>
        <w:t>Conduct awareness campaigns focused on menstrual hygiene management (MHM) and reproductive health, targeting both women and community leaders to reduce stigma and increase knowledge about safe practices.</w:t>
      </w:r>
    </w:p>
    <w:p w14:paraId="4963B9EA" w14:textId="77777777" w:rsidR="000A1A8C" w:rsidRPr="000A1A8C" w:rsidRDefault="000A1A8C" w:rsidP="000A1A8C">
      <w:pPr>
        <w:pStyle w:val="ListParagraph"/>
        <w:numPr>
          <w:ilvl w:val="0"/>
          <w:numId w:val="27"/>
        </w:numPr>
        <w:ind w:left="360"/>
        <w:rPr>
          <w:rFonts w:ascii="Times New Roman" w:hAnsi="Times New Roman" w:cs="Times New Roman"/>
          <w:bCs/>
          <w:sz w:val="24"/>
          <w:szCs w:val="24"/>
        </w:rPr>
      </w:pPr>
      <w:r w:rsidRPr="000A1A8C">
        <w:rPr>
          <w:rFonts w:ascii="Times New Roman" w:hAnsi="Times New Roman" w:cs="Times New Roman"/>
          <w:bCs/>
          <w:sz w:val="24"/>
          <w:szCs w:val="24"/>
        </w:rPr>
        <w:t>Introduce menstrual health education into school programs, especially in underserved areas, to improve young women’s understanding of menstrual hygiene and reproductive health.</w:t>
      </w:r>
    </w:p>
    <w:p w14:paraId="5F240EA4" w14:textId="77777777" w:rsidR="000A1A8C" w:rsidRPr="000A1A8C" w:rsidRDefault="000A1A8C" w:rsidP="000A1A8C">
      <w:pPr>
        <w:pStyle w:val="ListParagraph"/>
        <w:numPr>
          <w:ilvl w:val="0"/>
          <w:numId w:val="27"/>
        </w:numPr>
        <w:ind w:left="360"/>
        <w:rPr>
          <w:rFonts w:ascii="Times New Roman" w:hAnsi="Times New Roman" w:cs="Times New Roman"/>
          <w:bCs/>
          <w:sz w:val="24"/>
          <w:szCs w:val="24"/>
        </w:rPr>
      </w:pPr>
      <w:r w:rsidRPr="000A1A8C">
        <w:rPr>
          <w:rFonts w:ascii="Times New Roman" w:hAnsi="Times New Roman" w:cs="Times New Roman"/>
          <w:bCs/>
          <w:sz w:val="24"/>
          <w:szCs w:val="24"/>
        </w:rPr>
        <w:t>Design health promotion strategies that respect cultural and religious beliefs, particularly for communities where stigma around menstruation may influence health-seeking behaviors.</w:t>
      </w:r>
    </w:p>
    <w:p w14:paraId="4954B3DF" w14:textId="77777777" w:rsidR="000A1A8C" w:rsidRPr="000A1A8C" w:rsidRDefault="000A1A8C" w:rsidP="000A1A8C">
      <w:pPr>
        <w:pStyle w:val="ListParagraph"/>
        <w:numPr>
          <w:ilvl w:val="0"/>
          <w:numId w:val="27"/>
        </w:numPr>
        <w:ind w:left="360"/>
        <w:rPr>
          <w:rFonts w:ascii="Times New Roman" w:hAnsi="Times New Roman" w:cs="Times New Roman"/>
          <w:bCs/>
          <w:sz w:val="24"/>
          <w:szCs w:val="24"/>
        </w:rPr>
      </w:pPr>
      <w:r w:rsidRPr="000A1A8C">
        <w:rPr>
          <w:rFonts w:ascii="Times New Roman" w:hAnsi="Times New Roman" w:cs="Times New Roman"/>
          <w:bCs/>
          <w:sz w:val="24"/>
          <w:szCs w:val="24"/>
        </w:rPr>
        <w:t>Conduct nationally representative studies on the prevalence of reproductive tract infections and menstrual hygiene practices to inform evidence-based policy and program development.</w:t>
      </w:r>
    </w:p>
    <w:p w14:paraId="0148C10B" w14:textId="77777777" w:rsidR="000A1A8C" w:rsidRPr="000A1A8C" w:rsidRDefault="000A1A8C" w:rsidP="000A1A8C">
      <w:pPr>
        <w:pStyle w:val="ListParagraph"/>
        <w:numPr>
          <w:ilvl w:val="0"/>
          <w:numId w:val="27"/>
        </w:numPr>
        <w:ind w:left="360"/>
        <w:rPr>
          <w:rFonts w:ascii="Times New Roman" w:hAnsi="Times New Roman" w:cs="Times New Roman"/>
          <w:bCs/>
          <w:sz w:val="24"/>
          <w:szCs w:val="24"/>
        </w:rPr>
      </w:pPr>
      <w:r w:rsidRPr="000A1A8C">
        <w:rPr>
          <w:rFonts w:ascii="Times New Roman" w:hAnsi="Times New Roman" w:cs="Times New Roman"/>
          <w:bCs/>
          <w:sz w:val="24"/>
          <w:szCs w:val="24"/>
        </w:rPr>
        <w:t>Prioritize gender-sensitive health policies that address the unique reproductive health needs of low-income and marginalized women.</w:t>
      </w:r>
    </w:p>
    <w:p w14:paraId="49CB7EC0" w14:textId="77777777" w:rsidR="000A1A8C" w:rsidRPr="000A1A8C" w:rsidRDefault="000A1A8C" w:rsidP="000A1A8C">
      <w:pPr>
        <w:pStyle w:val="ListParagraph"/>
        <w:numPr>
          <w:ilvl w:val="0"/>
          <w:numId w:val="27"/>
        </w:numPr>
        <w:ind w:left="360"/>
        <w:rPr>
          <w:rFonts w:ascii="Times New Roman" w:hAnsi="Times New Roman" w:cs="Times New Roman"/>
          <w:bCs/>
          <w:sz w:val="24"/>
          <w:szCs w:val="24"/>
        </w:rPr>
      </w:pPr>
      <w:r w:rsidRPr="000A1A8C">
        <w:rPr>
          <w:rFonts w:ascii="Times New Roman" w:hAnsi="Times New Roman" w:cs="Times New Roman"/>
          <w:bCs/>
          <w:sz w:val="24"/>
          <w:szCs w:val="24"/>
        </w:rPr>
        <w:t>Engage community-based organizations to promote MHM and support initiatives that improve access to healthcare and hygiene products in slum areas and other underserved regions.</w:t>
      </w:r>
    </w:p>
    <w:p w14:paraId="53609DC8" w14:textId="77777777" w:rsidR="000A1A8C" w:rsidRPr="000A1A8C" w:rsidRDefault="000A1A8C" w:rsidP="000A1A8C">
      <w:pPr>
        <w:pStyle w:val="ListParagraph"/>
        <w:numPr>
          <w:ilvl w:val="0"/>
          <w:numId w:val="27"/>
        </w:numPr>
        <w:ind w:left="360"/>
        <w:rPr>
          <w:rFonts w:ascii="Times New Roman" w:hAnsi="Times New Roman" w:cs="Times New Roman"/>
          <w:bCs/>
          <w:sz w:val="24"/>
          <w:szCs w:val="24"/>
        </w:rPr>
      </w:pPr>
      <w:r w:rsidRPr="000A1A8C">
        <w:rPr>
          <w:rFonts w:ascii="Times New Roman" w:hAnsi="Times New Roman" w:cs="Times New Roman"/>
          <w:bCs/>
          <w:sz w:val="24"/>
          <w:szCs w:val="24"/>
        </w:rPr>
        <w:t>Encourage future research using longitudinal and mixed-method approaches to better understand the long-term impacts of period poverty and menstrual hygiene practices on women’s health.</w:t>
      </w:r>
    </w:p>
    <w:p w14:paraId="41709663" w14:textId="77777777" w:rsidR="000A1A8C" w:rsidRDefault="000A1A8C" w:rsidP="000A1A8C">
      <w:pPr>
        <w:pStyle w:val="ListParagraph"/>
        <w:numPr>
          <w:ilvl w:val="0"/>
          <w:numId w:val="27"/>
        </w:numPr>
        <w:ind w:left="360"/>
        <w:rPr>
          <w:rFonts w:ascii="Times New Roman" w:hAnsi="Times New Roman" w:cs="Times New Roman"/>
          <w:bCs/>
          <w:sz w:val="24"/>
          <w:szCs w:val="24"/>
        </w:rPr>
      </w:pPr>
      <w:r w:rsidRPr="000A1A8C">
        <w:rPr>
          <w:rFonts w:ascii="Times New Roman" w:hAnsi="Times New Roman" w:cs="Times New Roman"/>
          <w:bCs/>
          <w:sz w:val="24"/>
          <w:szCs w:val="24"/>
        </w:rPr>
        <w:t>Train healthcare providers to recognize period poverty and its health implications, ensuring they can offer appropriate guidance and support for women experiencing MHM challenges.</w:t>
      </w:r>
    </w:p>
    <w:p w14:paraId="1CBC06F4" w14:textId="342C160E" w:rsidR="00F428B3" w:rsidRPr="000A1A8C" w:rsidRDefault="00F428B3" w:rsidP="000A1A8C">
      <w:pPr>
        <w:pStyle w:val="ListParagraph"/>
        <w:numPr>
          <w:ilvl w:val="0"/>
          <w:numId w:val="27"/>
        </w:numPr>
        <w:ind w:left="360"/>
        <w:rPr>
          <w:rFonts w:ascii="Times New Roman" w:hAnsi="Times New Roman" w:cs="Times New Roman"/>
          <w:bCs/>
          <w:sz w:val="24"/>
          <w:szCs w:val="24"/>
        </w:rPr>
      </w:pPr>
      <w:r w:rsidRPr="00F428B3">
        <w:rPr>
          <w:rFonts w:ascii="Times New Roman" w:hAnsi="Times New Roman" w:cs="Times New Roman"/>
          <w:bCs/>
          <w:sz w:val="24"/>
          <w:szCs w:val="24"/>
        </w:rPr>
        <w:t>Provide menstrual health resources and safe spaces for transgender and intersex individuals, recognizing their unique needs and reducing stigma related to menstruation.</w:t>
      </w:r>
    </w:p>
    <w:p w14:paraId="0F15DF4E" w14:textId="7BE1D7C9" w:rsidR="005B5126" w:rsidRPr="000A1A8C" w:rsidRDefault="000A1A8C" w:rsidP="000A1A8C">
      <w:pPr>
        <w:pStyle w:val="ListParagraph"/>
        <w:numPr>
          <w:ilvl w:val="0"/>
          <w:numId w:val="27"/>
        </w:numPr>
        <w:ind w:left="360"/>
        <w:rPr>
          <w:rFonts w:ascii="Times New Roman" w:hAnsi="Times New Roman" w:cs="Times New Roman"/>
          <w:bCs/>
          <w:sz w:val="24"/>
          <w:szCs w:val="24"/>
        </w:rPr>
      </w:pPr>
      <w:r w:rsidRPr="000A1A8C">
        <w:rPr>
          <w:rFonts w:ascii="Times New Roman" w:hAnsi="Times New Roman" w:cs="Times New Roman"/>
          <w:bCs/>
          <w:sz w:val="24"/>
          <w:szCs w:val="24"/>
        </w:rPr>
        <w:lastRenderedPageBreak/>
        <w:t>Regularly assess the effectiveness of public health interventions aimed at improving MHM practices and reducing RTI prevalence, adjusting strategies as needed to maximize impact.</w:t>
      </w:r>
    </w:p>
    <w:p w14:paraId="12940512" w14:textId="7F1F6A6D" w:rsidR="00B836B7" w:rsidRPr="000143D8" w:rsidRDefault="000143D8" w:rsidP="00894B4A">
      <w:pPr>
        <w:rPr>
          <w:rFonts w:ascii="Times New Roman" w:hAnsi="Times New Roman" w:cs="Times New Roman"/>
          <w:bCs/>
          <w:sz w:val="24"/>
          <w:szCs w:val="24"/>
        </w:rPr>
      </w:pPr>
      <w:r w:rsidRPr="000143D8">
        <w:rPr>
          <w:rFonts w:ascii="Times New Roman" w:hAnsi="Times New Roman" w:cs="Times New Roman"/>
          <w:bCs/>
          <w:sz w:val="24"/>
          <w:szCs w:val="24"/>
        </w:rPr>
        <w:t xml:space="preserve">These steps aim to reduce the prevalence of reproductive tract infections (RTIs) and foster better health outcomes </w:t>
      </w:r>
      <w:r w:rsidR="005B5126">
        <w:rPr>
          <w:rFonts w:ascii="Times New Roman" w:hAnsi="Times New Roman" w:cs="Times New Roman"/>
          <w:bCs/>
          <w:sz w:val="24"/>
          <w:szCs w:val="24"/>
        </w:rPr>
        <w:t xml:space="preserve">especially </w:t>
      </w:r>
      <w:r w:rsidRPr="000143D8">
        <w:rPr>
          <w:rFonts w:ascii="Times New Roman" w:hAnsi="Times New Roman" w:cs="Times New Roman"/>
          <w:bCs/>
          <w:sz w:val="24"/>
          <w:szCs w:val="24"/>
        </w:rPr>
        <w:t xml:space="preserve">for </w:t>
      </w:r>
      <w:r w:rsidR="005B5126">
        <w:rPr>
          <w:rFonts w:ascii="Times New Roman" w:hAnsi="Times New Roman" w:cs="Times New Roman"/>
          <w:bCs/>
          <w:sz w:val="24"/>
          <w:szCs w:val="24"/>
        </w:rPr>
        <w:t>lower income</w:t>
      </w:r>
      <w:r w:rsidRPr="000143D8">
        <w:rPr>
          <w:rFonts w:ascii="Times New Roman" w:hAnsi="Times New Roman" w:cs="Times New Roman"/>
          <w:bCs/>
          <w:sz w:val="24"/>
          <w:szCs w:val="24"/>
        </w:rPr>
        <w:t xml:space="preserve"> </w:t>
      </w:r>
      <w:r w:rsidR="005B5126">
        <w:rPr>
          <w:rFonts w:ascii="Times New Roman" w:hAnsi="Times New Roman" w:cs="Times New Roman"/>
          <w:bCs/>
          <w:sz w:val="24"/>
          <w:szCs w:val="24"/>
        </w:rPr>
        <w:t>menstruating population</w:t>
      </w:r>
      <w:r w:rsidRPr="000143D8">
        <w:rPr>
          <w:rFonts w:ascii="Times New Roman" w:hAnsi="Times New Roman" w:cs="Times New Roman"/>
          <w:bCs/>
          <w:sz w:val="24"/>
          <w:szCs w:val="24"/>
        </w:rPr>
        <w:t>. By implementing these initiatives, policymakers, healthcare providers, and community organizations can work collaboratively to promote menstrual health and well-being.</w:t>
      </w:r>
    </w:p>
    <w:p w14:paraId="53934028" w14:textId="77777777" w:rsidR="00B836B7" w:rsidRPr="00437500" w:rsidRDefault="00B836B7" w:rsidP="00894B4A">
      <w:pPr>
        <w:rPr>
          <w:rFonts w:ascii="Times New Roman" w:hAnsi="Times New Roman" w:cs="Times New Roman"/>
          <w:b/>
          <w:sz w:val="24"/>
          <w:szCs w:val="24"/>
        </w:rPr>
      </w:pPr>
    </w:p>
    <w:p w14:paraId="53111659" w14:textId="77777777" w:rsidR="00B836B7" w:rsidRPr="00437500" w:rsidRDefault="00B836B7" w:rsidP="00894B4A">
      <w:pPr>
        <w:rPr>
          <w:rFonts w:ascii="Times New Roman" w:hAnsi="Times New Roman" w:cs="Times New Roman"/>
          <w:b/>
          <w:sz w:val="24"/>
          <w:szCs w:val="24"/>
        </w:rPr>
      </w:pPr>
    </w:p>
    <w:p w14:paraId="519329AD" w14:textId="77777777" w:rsidR="00B836B7" w:rsidRPr="00437500" w:rsidRDefault="00B836B7" w:rsidP="00894B4A">
      <w:pPr>
        <w:rPr>
          <w:rFonts w:ascii="Times New Roman" w:hAnsi="Times New Roman" w:cs="Times New Roman"/>
          <w:b/>
          <w:sz w:val="24"/>
          <w:szCs w:val="24"/>
        </w:rPr>
      </w:pPr>
    </w:p>
    <w:p w14:paraId="15B2A76B" w14:textId="77777777" w:rsidR="00B836B7" w:rsidRPr="00437500" w:rsidRDefault="00B836B7" w:rsidP="00894B4A">
      <w:pPr>
        <w:rPr>
          <w:rFonts w:ascii="Times New Roman" w:hAnsi="Times New Roman" w:cs="Times New Roman"/>
          <w:b/>
          <w:sz w:val="24"/>
          <w:szCs w:val="24"/>
        </w:rPr>
      </w:pPr>
    </w:p>
    <w:p w14:paraId="01CD77FC" w14:textId="77777777" w:rsidR="00B836B7" w:rsidRPr="00437500" w:rsidRDefault="00B836B7" w:rsidP="00894B4A">
      <w:pPr>
        <w:rPr>
          <w:rFonts w:ascii="Times New Roman" w:hAnsi="Times New Roman" w:cs="Times New Roman"/>
          <w:b/>
          <w:sz w:val="24"/>
          <w:szCs w:val="24"/>
        </w:rPr>
      </w:pPr>
    </w:p>
    <w:p w14:paraId="4280B64B" w14:textId="77777777" w:rsidR="00B836B7" w:rsidRPr="00437500" w:rsidRDefault="00B836B7" w:rsidP="00894B4A">
      <w:pPr>
        <w:rPr>
          <w:rFonts w:ascii="Times New Roman" w:hAnsi="Times New Roman" w:cs="Times New Roman"/>
          <w:b/>
          <w:sz w:val="24"/>
          <w:szCs w:val="24"/>
        </w:rPr>
      </w:pPr>
    </w:p>
    <w:p w14:paraId="5EDE3A7B" w14:textId="77777777" w:rsidR="00B836B7" w:rsidRPr="00437500" w:rsidRDefault="00B836B7" w:rsidP="00894B4A">
      <w:pPr>
        <w:rPr>
          <w:rFonts w:ascii="Times New Roman" w:hAnsi="Times New Roman" w:cs="Times New Roman"/>
          <w:b/>
          <w:sz w:val="24"/>
          <w:szCs w:val="24"/>
        </w:rPr>
      </w:pPr>
    </w:p>
    <w:p w14:paraId="0E766C5C" w14:textId="77777777" w:rsidR="00B836B7" w:rsidRPr="00437500" w:rsidRDefault="00B836B7" w:rsidP="00894B4A">
      <w:pPr>
        <w:rPr>
          <w:rFonts w:ascii="Times New Roman" w:hAnsi="Times New Roman" w:cs="Times New Roman"/>
          <w:b/>
          <w:sz w:val="24"/>
          <w:szCs w:val="24"/>
        </w:rPr>
      </w:pPr>
    </w:p>
    <w:p w14:paraId="7027B992" w14:textId="77777777" w:rsidR="00B836B7" w:rsidRPr="00437500" w:rsidRDefault="00B836B7" w:rsidP="00894B4A">
      <w:pPr>
        <w:rPr>
          <w:rFonts w:ascii="Times New Roman" w:hAnsi="Times New Roman" w:cs="Times New Roman"/>
          <w:b/>
          <w:sz w:val="24"/>
          <w:szCs w:val="24"/>
        </w:rPr>
      </w:pPr>
    </w:p>
    <w:p w14:paraId="3F070010" w14:textId="77777777" w:rsidR="00B836B7" w:rsidRPr="00437500" w:rsidRDefault="00B836B7" w:rsidP="00894B4A">
      <w:pPr>
        <w:rPr>
          <w:rFonts w:ascii="Times New Roman" w:hAnsi="Times New Roman" w:cs="Times New Roman"/>
          <w:b/>
          <w:sz w:val="24"/>
          <w:szCs w:val="24"/>
        </w:rPr>
      </w:pPr>
    </w:p>
    <w:p w14:paraId="0A9A408E" w14:textId="77777777" w:rsidR="00B836B7" w:rsidRPr="00437500" w:rsidRDefault="00B836B7" w:rsidP="00894B4A">
      <w:pPr>
        <w:rPr>
          <w:rFonts w:ascii="Times New Roman" w:hAnsi="Times New Roman" w:cs="Times New Roman"/>
          <w:b/>
          <w:sz w:val="24"/>
          <w:szCs w:val="24"/>
        </w:rPr>
      </w:pPr>
    </w:p>
    <w:p w14:paraId="5AAB39C9" w14:textId="77777777" w:rsidR="00B836B7" w:rsidRPr="00437500" w:rsidRDefault="00B836B7" w:rsidP="00894B4A">
      <w:pPr>
        <w:rPr>
          <w:rFonts w:ascii="Times New Roman" w:hAnsi="Times New Roman" w:cs="Times New Roman"/>
          <w:b/>
          <w:sz w:val="24"/>
          <w:szCs w:val="24"/>
        </w:rPr>
      </w:pPr>
    </w:p>
    <w:p w14:paraId="75D4C8AE" w14:textId="77777777" w:rsidR="00B836B7" w:rsidRPr="00437500" w:rsidRDefault="00B836B7" w:rsidP="00894B4A">
      <w:pPr>
        <w:rPr>
          <w:rFonts w:ascii="Times New Roman" w:hAnsi="Times New Roman" w:cs="Times New Roman"/>
          <w:b/>
          <w:sz w:val="24"/>
          <w:szCs w:val="24"/>
        </w:rPr>
      </w:pPr>
    </w:p>
    <w:p w14:paraId="30D21424" w14:textId="77777777" w:rsidR="00E858F3" w:rsidRPr="00437500" w:rsidRDefault="00E858F3" w:rsidP="00894B4A">
      <w:pPr>
        <w:rPr>
          <w:rFonts w:ascii="Times New Roman" w:hAnsi="Times New Roman" w:cs="Times New Roman"/>
          <w:b/>
          <w:bCs/>
          <w:sz w:val="24"/>
          <w:szCs w:val="24"/>
        </w:rPr>
      </w:pPr>
      <w:r w:rsidRPr="00437500">
        <w:rPr>
          <w:rFonts w:ascii="Times New Roman" w:hAnsi="Times New Roman" w:cs="Times New Roman"/>
          <w:b/>
          <w:bCs/>
          <w:sz w:val="24"/>
          <w:szCs w:val="24"/>
        </w:rPr>
        <w:br w:type="page"/>
      </w:r>
    </w:p>
    <w:p w14:paraId="709852D5" w14:textId="3317BD9E" w:rsidR="0053739F" w:rsidRPr="00437500" w:rsidRDefault="0053739F" w:rsidP="00570029">
      <w:pPr>
        <w:pStyle w:val="Heading3"/>
      </w:pPr>
      <w:bookmarkStart w:id="157" w:name="_Toc181608098"/>
      <w:r w:rsidRPr="00437500">
        <w:lastRenderedPageBreak/>
        <w:t>References</w:t>
      </w:r>
      <w:bookmarkEnd w:id="157"/>
    </w:p>
    <w:p w14:paraId="1EAE9969"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Ademas, A., Adane, M., Sisay, T., Kloos, H., Eneyew, B., Keleb, A., Lingerew, M., Derso, A. and Alemu, K., 2020. Does menstrual hygiene management and water, sanitation, and hygiene predict reproductive tract infections among reproductive women in urban areas in Ethiopia? </w:t>
      </w:r>
      <w:r w:rsidRPr="00914826">
        <w:rPr>
          <w:rFonts w:ascii="Times New Roman" w:hAnsi="Times New Roman" w:cs="Times New Roman"/>
          <w:i/>
          <w:iCs/>
          <w:sz w:val="24"/>
          <w:szCs w:val="24"/>
        </w:rPr>
        <w:t>PloS one</w:t>
      </w:r>
      <w:r w:rsidRPr="00914826">
        <w:rPr>
          <w:rFonts w:ascii="Times New Roman" w:hAnsi="Times New Roman" w:cs="Times New Roman"/>
          <w:sz w:val="24"/>
          <w:szCs w:val="24"/>
        </w:rPr>
        <w:t>, </w:t>
      </w:r>
      <w:r w:rsidRPr="00914826">
        <w:rPr>
          <w:rFonts w:ascii="Times New Roman" w:hAnsi="Times New Roman" w:cs="Times New Roman"/>
          <w:i/>
          <w:iCs/>
          <w:sz w:val="24"/>
          <w:szCs w:val="24"/>
        </w:rPr>
        <w:t>15</w:t>
      </w:r>
      <w:r w:rsidRPr="00914826">
        <w:rPr>
          <w:rFonts w:ascii="Times New Roman" w:hAnsi="Times New Roman" w:cs="Times New Roman"/>
          <w:sz w:val="24"/>
          <w:szCs w:val="24"/>
        </w:rPr>
        <w:t>(8), p.e0237696.</w:t>
      </w:r>
    </w:p>
    <w:p w14:paraId="2B401781"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Alam, M., Halder, A. and Horng, L., 2014. Bangladesh national hygiene baseline survey preliminary report. </w:t>
      </w:r>
      <w:r w:rsidRPr="00914826">
        <w:rPr>
          <w:rFonts w:ascii="Times New Roman" w:hAnsi="Times New Roman" w:cs="Times New Roman"/>
          <w:i/>
          <w:iCs/>
          <w:sz w:val="24"/>
          <w:szCs w:val="24"/>
        </w:rPr>
        <w:t>Dhaka, Bangladesh</w:t>
      </w:r>
      <w:r w:rsidRPr="00914826">
        <w:rPr>
          <w:rFonts w:ascii="Times New Roman" w:hAnsi="Times New Roman" w:cs="Times New Roman"/>
          <w:sz w:val="24"/>
          <w:szCs w:val="24"/>
        </w:rPr>
        <w:t>.</w:t>
      </w:r>
    </w:p>
    <w:p w14:paraId="54D278D8"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Anand, E., Singh, J. and Unisa, S., 2015. Menstrual hygiene practices and its association with reproductive tract infections and abnormal vaginal discharge among women in India. </w:t>
      </w:r>
      <w:r w:rsidRPr="00914826">
        <w:rPr>
          <w:rFonts w:ascii="Times New Roman" w:hAnsi="Times New Roman" w:cs="Times New Roman"/>
          <w:i/>
          <w:iCs/>
          <w:sz w:val="24"/>
          <w:szCs w:val="24"/>
        </w:rPr>
        <w:t>Sexual &amp; Reproductive Healthcare</w:t>
      </w:r>
      <w:r w:rsidRPr="00914826">
        <w:rPr>
          <w:rFonts w:ascii="Times New Roman" w:hAnsi="Times New Roman" w:cs="Times New Roman"/>
          <w:sz w:val="24"/>
          <w:szCs w:val="24"/>
        </w:rPr>
        <w:t>, </w:t>
      </w:r>
      <w:r w:rsidRPr="00914826">
        <w:rPr>
          <w:rFonts w:ascii="Times New Roman" w:hAnsi="Times New Roman" w:cs="Times New Roman"/>
          <w:i/>
          <w:iCs/>
          <w:sz w:val="24"/>
          <w:szCs w:val="24"/>
        </w:rPr>
        <w:t>6</w:t>
      </w:r>
      <w:r w:rsidRPr="00914826">
        <w:rPr>
          <w:rFonts w:ascii="Times New Roman" w:hAnsi="Times New Roman" w:cs="Times New Roman"/>
          <w:sz w:val="24"/>
          <w:szCs w:val="24"/>
        </w:rPr>
        <w:t>(4), pp.249-254.</w:t>
      </w:r>
    </w:p>
    <w:p w14:paraId="2972CD2A"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Bobel, C., Winkler, I.T., Fahs, B., Hasson, K.A., Kissling, E.A. and Roberts, T.A., 2020. The Palgrave handbook of critical menstruation studies.</w:t>
      </w:r>
    </w:p>
    <w:p w14:paraId="34357DCE"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Budhathoki, S.S., Bhattachan, M., Castro-Sánchez, E., Sagtani, R.A., Rayamajhi, R.B., Rai, P. and Sharma, G., 2018. Menstrual hygiene management among women and adolescent girls in the aftermath of the earthquake in Nepal. </w:t>
      </w:r>
      <w:r w:rsidRPr="00914826">
        <w:rPr>
          <w:rFonts w:ascii="Times New Roman" w:hAnsi="Times New Roman" w:cs="Times New Roman"/>
          <w:i/>
          <w:iCs/>
          <w:sz w:val="24"/>
          <w:szCs w:val="24"/>
        </w:rPr>
        <w:t>BMC women's health</w:t>
      </w:r>
      <w:r w:rsidRPr="00914826">
        <w:rPr>
          <w:rFonts w:ascii="Times New Roman" w:hAnsi="Times New Roman" w:cs="Times New Roman"/>
          <w:sz w:val="24"/>
          <w:szCs w:val="24"/>
        </w:rPr>
        <w:t>, </w:t>
      </w:r>
      <w:r w:rsidRPr="00914826">
        <w:rPr>
          <w:rFonts w:ascii="Times New Roman" w:hAnsi="Times New Roman" w:cs="Times New Roman"/>
          <w:i/>
          <w:iCs/>
          <w:sz w:val="24"/>
          <w:szCs w:val="24"/>
        </w:rPr>
        <w:t>18</w:t>
      </w:r>
      <w:r w:rsidRPr="00914826">
        <w:rPr>
          <w:rFonts w:ascii="Times New Roman" w:hAnsi="Times New Roman" w:cs="Times New Roman"/>
          <w:sz w:val="24"/>
          <w:szCs w:val="24"/>
        </w:rPr>
        <w:t>(1), pp.1-8.</w:t>
      </w:r>
    </w:p>
    <w:p w14:paraId="03280E7F"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Crawford, B.J. and Waldman, E.G., 2020. Period poverty in a pandemic: harnessing law to achieve menstrual equity. </w:t>
      </w:r>
      <w:r w:rsidRPr="00914826">
        <w:rPr>
          <w:rFonts w:ascii="Times New Roman" w:hAnsi="Times New Roman" w:cs="Times New Roman"/>
          <w:i/>
          <w:iCs/>
          <w:sz w:val="24"/>
          <w:szCs w:val="24"/>
        </w:rPr>
        <w:t>Washington University Law Review, Forthcoming</w:t>
      </w:r>
      <w:r w:rsidRPr="00914826">
        <w:rPr>
          <w:rFonts w:ascii="Times New Roman" w:hAnsi="Times New Roman" w:cs="Times New Roman"/>
          <w:sz w:val="24"/>
          <w:szCs w:val="24"/>
        </w:rPr>
        <w:t>.</w:t>
      </w:r>
    </w:p>
    <w:p w14:paraId="32C0DCA1"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Das, P., Baker, K.K., Dutta, A., Swain, T., Sahoo, S., Das, B.S., Panda, B., Nayak, A., Bara, M., Bilung, B. and Mishra, P.R., 2015. Menstrual hygiene practices, WASH access and the risk of urogenital infection in women from Odisha, India. </w:t>
      </w:r>
      <w:r w:rsidRPr="00914826">
        <w:rPr>
          <w:rFonts w:ascii="Times New Roman" w:hAnsi="Times New Roman" w:cs="Times New Roman"/>
          <w:i/>
          <w:iCs/>
          <w:sz w:val="24"/>
          <w:szCs w:val="24"/>
        </w:rPr>
        <w:t>PloS one</w:t>
      </w:r>
      <w:r w:rsidRPr="00914826">
        <w:rPr>
          <w:rFonts w:ascii="Times New Roman" w:hAnsi="Times New Roman" w:cs="Times New Roman"/>
          <w:sz w:val="24"/>
          <w:szCs w:val="24"/>
        </w:rPr>
        <w:t>, </w:t>
      </w:r>
      <w:r w:rsidRPr="00914826">
        <w:rPr>
          <w:rFonts w:ascii="Times New Roman" w:hAnsi="Times New Roman" w:cs="Times New Roman"/>
          <w:i/>
          <w:iCs/>
          <w:sz w:val="24"/>
          <w:szCs w:val="24"/>
        </w:rPr>
        <w:t>10</w:t>
      </w:r>
      <w:r w:rsidRPr="00914826">
        <w:rPr>
          <w:rFonts w:ascii="Times New Roman" w:hAnsi="Times New Roman" w:cs="Times New Roman"/>
          <w:sz w:val="24"/>
          <w:szCs w:val="24"/>
        </w:rPr>
        <w:t>(6), p.e0130777.</w:t>
      </w:r>
    </w:p>
    <w:p w14:paraId="4467292D" w14:textId="167FD7D5" w:rsidR="006A77ED" w:rsidRDefault="006A77ED" w:rsidP="006A77ED">
      <w:pPr>
        <w:pStyle w:val="ListParagraph"/>
        <w:numPr>
          <w:ilvl w:val="0"/>
          <w:numId w:val="24"/>
        </w:numPr>
        <w:rPr>
          <w:rFonts w:ascii="Times New Roman" w:hAnsi="Times New Roman" w:cs="Times New Roman"/>
          <w:sz w:val="24"/>
          <w:szCs w:val="24"/>
        </w:rPr>
      </w:pPr>
      <w:proofErr w:type="spellStart"/>
      <w:r w:rsidRPr="006A77ED">
        <w:rPr>
          <w:rFonts w:ascii="Times New Roman" w:hAnsi="Times New Roman" w:cs="Times New Roman"/>
          <w:sz w:val="24"/>
          <w:szCs w:val="24"/>
        </w:rPr>
        <w:t>Dhabhai</w:t>
      </w:r>
      <w:proofErr w:type="spellEnd"/>
      <w:r w:rsidRPr="006A77ED">
        <w:rPr>
          <w:rFonts w:ascii="Times New Roman" w:hAnsi="Times New Roman" w:cs="Times New Roman"/>
          <w:sz w:val="24"/>
          <w:szCs w:val="24"/>
        </w:rPr>
        <w:t xml:space="preserve">, N., Chaudhary, R., Wi, T., Mburu, G., Chowdhury, R., More, D., ... &amp; Mazumder, S. (2022). Protocol: Prevalence of reproductive tract infections including sexually transmitted infections among married women in urban and peri-urban mid to low socioeconomic </w:t>
      </w:r>
      <w:proofErr w:type="spellStart"/>
      <w:r w:rsidRPr="006A77ED">
        <w:rPr>
          <w:rFonts w:ascii="Times New Roman" w:hAnsi="Times New Roman" w:cs="Times New Roman"/>
          <w:sz w:val="24"/>
          <w:szCs w:val="24"/>
        </w:rPr>
        <w:t>neighbourhoods</w:t>
      </w:r>
      <w:proofErr w:type="spellEnd"/>
      <w:r w:rsidRPr="006A77ED">
        <w:rPr>
          <w:rFonts w:ascii="Times New Roman" w:hAnsi="Times New Roman" w:cs="Times New Roman"/>
          <w:sz w:val="24"/>
          <w:szCs w:val="24"/>
        </w:rPr>
        <w:t xml:space="preserve"> of Delhi, North India: an observational study protocol. </w:t>
      </w:r>
      <w:r w:rsidRPr="006A77ED">
        <w:rPr>
          <w:rFonts w:ascii="Times New Roman" w:hAnsi="Times New Roman" w:cs="Times New Roman"/>
          <w:i/>
          <w:iCs/>
          <w:sz w:val="24"/>
          <w:szCs w:val="24"/>
        </w:rPr>
        <w:t>BMJ Open</w:t>
      </w:r>
      <w:r w:rsidRPr="006A77ED">
        <w:rPr>
          <w:rFonts w:ascii="Times New Roman" w:hAnsi="Times New Roman" w:cs="Times New Roman"/>
          <w:sz w:val="24"/>
          <w:szCs w:val="24"/>
        </w:rPr>
        <w:t>, </w:t>
      </w:r>
      <w:r w:rsidRPr="006A77ED">
        <w:rPr>
          <w:rFonts w:ascii="Times New Roman" w:hAnsi="Times New Roman" w:cs="Times New Roman"/>
          <w:i/>
          <w:iCs/>
          <w:sz w:val="24"/>
          <w:szCs w:val="24"/>
        </w:rPr>
        <w:t>12</w:t>
      </w:r>
      <w:r w:rsidRPr="006A77ED">
        <w:rPr>
          <w:rFonts w:ascii="Times New Roman" w:hAnsi="Times New Roman" w:cs="Times New Roman"/>
          <w:sz w:val="24"/>
          <w:szCs w:val="24"/>
        </w:rPr>
        <w:t>(3).</w:t>
      </w:r>
    </w:p>
    <w:p w14:paraId="2BDCD2B3" w14:textId="033FDF53"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Elahee, S.A., Mahmud, S., Tanvir, S. and Rahman, M.Z., 2013. Breaking the silence: reproductive tract infections (RTIs) among women in slums of Khulna city, Bangladesh. </w:t>
      </w:r>
      <w:r w:rsidRPr="00914826">
        <w:rPr>
          <w:rFonts w:ascii="Times New Roman" w:hAnsi="Times New Roman" w:cs="Times New Roman"/>
          <w:i/>
          <w:iCs/>
          <w:sz w:val="24"/>
          <w:szCs w:val="24"/>
        </w:rPr>
        <w:t>Nazrul Islam</w:t>
      </w:r>
      <w:r w:rsidRPr="00914826">
        <w:rPr>
          <w:rFonts w:ascii="Times New Roman" w:hAnsi="Times New Roman" w:cs="Times New Roman"/>
          <w:sz w:val="24"/>
          <w:szCs w:val="24"/>
        </w:rPr>
        <w:t>, </w:t>
      </w:r>
      <w:r w:rsidRPr="00914826">
        <w:rPr>
          <w:rFonts w:ascii="Times New Roman" w:hAnsi="Times New Roman" w:cs="Times New Roman"/>
          <w:i/>
          <w:iCs/>
          <w:sz w:val="24"/>
          <w:szCs w:val="24"/>
        </w:rPr>
        <w:t>1980</w:t>
      </w:r>
      <w:r w:rsidRPr="00914826">
        <w:rPr>
          <w:rFonts w:ascii="Times New Roman" w:hAnsi="Times New Roman" w:cs="Times New Roman"/>
          <w:sz w:val="24"/>
          <w:szCs w:val="24"/>
        </w:rPr>
        <w:t>(2), p.119.</w:t>
      </w:r>
    </w:p>
    <w:p w14:paraId="518BEF13" w14:textId="77777777" w:rsidR="0029170F" w:rsidRPr="00914826" w:rsidRDefault="0029170F" w:rsidP="00914826">
      <w:pPr>
        <w:pStyle w:val="ListParagraph"/>
        <w:numPr>
          <w:ilvl w:val="0"/>
          <w:numId w:val="24"/>
        </w:numPr>
        <w:rPr>
          <w:rFonts w:ascii="Times New Roman" w:hAnsi="Times New Roman" w:cs="Times New Roman"/>
          <w:sz w:val="24"/>
          <w:szCs w:val="24"/>
        </w:rPr>
      </w:pPr>
      <w:bookmarkStart w:id="158" w:name="_Hlk93839401"/>
      <w:r w:rsidRPr="00914826">
        <w:rPr>
          <w:rFonts w:ascii="Times New Roman" w:hAnsi="Times New Roman" w:cs="Times New Roman"/>
          <w:sz w:val="24"/>
          <w:szCs w:val="24"/>
        </w:rPr>
        <w:t xml:space="preserve">Feng, C., Li, R., Shamim, A.A., Ullah, M.B., Li, M., Dev, R., Wang, Y., Zhao, T., Liao, J., Du, Z. and Ling, Y., 2021. </w:t>
      </w:r>
      <w:bookmarkEnd w:id="158"/>
      <w:r w:rsidRPr="00914826">
        <w:rPr>
          <w:rFonts w:ascii="Times New Roman" w:hAnsi="Times New Roman" w:cs="Times New Roman"/>
          <w:sz w:val="24"/>
          <w:szCs w:val="24"/>
        </w:rPr>
        <w:t>High-resolution mapping of reproductive tract infections among women of childbearing age in Bangladesh: a spatial-temporal analysis of the demographic and health survey. </w:t>
      </w:r>
      <w:r w:rsidRPr="00914826">
        <w:rPr>
          <w:rFonts w:ascii="Times New Roman" w:hAnsi="Times New Roman" w:cs="Times New Roman"/>
          <w:i/>
          <w:iCs/>
          <w:sz w:val="24"/>
          <w:szCs w:val="24"/>
        </w:rPr>
        <w:t>BMC public health</w:t>
      </w:r>
      <w:r w:rsidRPr="00914826">
        <w:rPr>
          <w:rFonts w:ascii="Times New Roman" w:hAnsi="Times New Roman" w:cs="Times New Roman"/>
          <w:sz w:val="24"/>
          <w:szCs w:val="24"/>
        </w:rPr>
        <w:t>, </w:t>
      </w:r>
      <w:r w:rsidRPr="00914826">
        <w:rPr>
          <w:rFonts w:ascii="Times New Roman" w:hAnsi="Times New Roman" w:cs="Times New Roman"/>
          <w:i/>
          <w:iCs/>
          <w:sz w:val="24"/>
          <w:szCs w:val="24"/>
        </w:rPr>
        <w:t>21</w:t>
      </w:r>
      <w:r w:rsidRPr="00914826">
        <w:rPr>
          <w:rFonts w:ascii="Times New Roman" w:hAnsi="Times New Roman" w:cs="Times New Roman"/>
          <w:sz w:val="24"/>
          <w:szCs w:val="24"/>
        </w:rPr>
        <w:t>(1), pp.1-16.</w:t>
      </w:r>
    </w:p>
    <w:p w14:paraId="005F81C6"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Hawkes, S., Morison, L., Chakraborty, J., Gausia, K., Ahmed, F., Islam, S.S., Alam, N., Brown, D. and Mabey, D., 2002. Reproductive tract infections: prevalence and risk factors in rural Bangladesh. </w:t>
      </w:r>
      <w:r w:rsidRPr="00914826">
        <w:rPr>
          <w:rFonts w:ascii="Times New Roman" w:hAnsi="Times New Roman" w:cs="Times New Roman"/>
          <w:i/>
          <w:iCs/>
          <w:sz w:val="24"/>
          <w:szCs w:val="24"/>
        </w:rPr>
        <w:t>Bulletin of the World Health Organization</w:t>
      </w:r>
      <w:r w:rsidRPr="00914826">
        <w:rPr>
          <w:rFonts w:ascii="Times New Roman" w:hAnsi="Times New Roman" w:cs="Times New Roman"/>
          <w:sz w:val="24"/>
          <w:szCs w:val="24"/>
        </w:rPr>
        <w:t>, </w:t>
      </w:r>
      <w:r w:rsidRPr="00914826">
        <w:rPr>
          <w:rFonts w:ascii="Times New Roman" w:hAnsi="Times New Roman" w:cs="Times New Roman"/>
          <w:i/>
          <w:iCs/>
          <w:sz w:val="24"/>
          <w:szCs w:val="24"/>
        </w:rPr>
        <w:t>80</w:t>
      </w:r>
      <w:r w:rsidRPr="00914826">
        <w:rPr>
          <w:rFonts w:ascii="Times New Roman" w:hAnsi="Times New Roman" w:cs="Times New Roman"/>
          <w:sz w:val="24"/>
          <w:szCs w:val="24"/>
        </w:rPr>
        <w:t>, pp.180-188.</w:t>
      </w:r>
    </w:p>
    <w:p w14:paraId="6B02428C"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Hennegan, J., Dolan, C., Wu, M., Scott, L. and Montgomery, P., 2016. Measuring the prevalence and impact of poor menstrual hygiene management: a quantitative survey of schoolgirls in rural Uganda. </w:t>
      </w:r>
      <w:r w:rsidRPr="00914826">
        <w:rPr>
          <w:rFonts w:ascii="Times New Roman" w:hAnsi="Times New Roman" w:cs="Times New Roman"/>
          <w:i/>
          <w:iCs/>
          <w:sz w:val="24"/>
          <w:szCs w:val="24"/>
        </w:rPr>
        <w:t>BMJ open</w:t>
      </w:r>
      <w:r w:rsidRPr="00914826">
        <w:rPr>
          <w:rFonts w:ascii="Times New Roman" w:hAnsi="Times New Roman" w:cs="Times New Roman"/>
          <w:sz w:val="24"/>
          <w:szCs w:val="24"/>
        </w:rPr>
        <w:t>, </w:t>
      </w:r>
      <w:r w:rsidRPr="00914826">
        <w:rPr>
          <w:rFonts w:ascii="Times New Roman" w:hAnsi="Times New Roman" w:cs="Times New Roman"/>
          <w:i/>
          <w:iCs/>
          <w:sz w:val="24"/>
          <w:szCs w:val="24"/>
        </w:rPr>
        <w:t>6</w:t>
      </w:r>
      <w:r w:rsidRPr="00914826">
        <w:rPr>
          <w:rFonts w:ascii="Times New Roman" w:hAnsi="Times New Roman" w:cs="Times New Roman"/>
          <w:sz w:val="24"/>
          <w:szCs w:val="24"/>
        </w:rPr>
        <w:t>(12), p.e012596.</w:t>
      </w:r>
    </w:p>
    <w:p w14:paraId="50BFE8D9"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Khan, K.A., Islam, S.M.J. and Akhter, S., 2014. A study on prevalence of reproductive tract infections amongst women attending in an urban clinic. </w:t>
      </w:r>
      <w:r w:rsidRPr="00914826">
        <w:rPr>
          <w:rFonts w:ascii="Times New Roman" w:hAnsi="Times New Roman" w:cs="Times New Roman"/>
          <w:i/>
          <w:iCs/>
          <w:sz w:val="24"/>
          <w:szCs w:val="24"/>
        </w:rPr>
        <w:t>Chattagram Maa-O-Shishu Hospital Medical College Journal</w:t>
      </w:r>
      <w:r w:rsidRPr="00914826">
        <w:rPr>
          <w:rFonts w:ascii="Times New Roman" w:hAnsi="Times New Roman" w:cs="Times New Roman"/>
          <w:sz w:val="24"/>
          <w:szCs w:val="24"/>
        </w:rPr>
        <w:t>, </w:t>
      </w:r>
      <w:r w:rsidRPr="00914826">
        <w:rPr>
          <w:rFonts w:ascii="Times New Roman" w:hAnsi="Times New Roman" w:cs="Times New Roman"/>
          <w:i/>
          <w:iCs/>
          <w:sz w:val="24"/>
          <w:szCs w:val="24"/>
        </w:rPr>
        <w:t>13</w:t>
      </w:r>
      <w:r w:rsidRPr="00914826">
        <w:rPr>
          <w:rFonts w:ascii="Times New Roman" w:hAnsi="Times New Roman" w:cs="Times New Roman"/>
          <w:sz w:val="24"/>
          <w:szCs w:val="24"/>
        </w:rPr>
        <w:t>(1), pp.32-35.</w:t>
      </w:r>
    </w:p>
    <w:p w14:paraId="6D54BBF3"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Khurana, S. and Kaur, P., 2017. Period Poverty.</w:t>
      </w:r>
    </w:p>
    <w:p w14:paraId="66BB416D"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Kuhlmann, A.S., Henry, K. and Wall, L.L., 2017. Menstrual hygiene management in resource-poor countries. </w:t>
      </w:r>
      <w:r w:rsidRPr="00914826">
        <w:rPr>
          <w:rFonts w:ascii="Times New Roman" w:hAnsi="Times New Roman" w:cs="Times New Roman"/>
          <w:i/>
          <w:iCs/>
          <w:sz w:val="24"/>
          <w:szCs w:val="24"/>
        </w:rPr>
        <w:t>Obstetrical &amp; gynecological survey</w:t>
      </w:r>
      <w:r w:rsidRPr="00914826">
        <w:rPr>
          <w:rFonts w:ascii="Times New Roman" w:hAnsi="Times New Roman" w:cs="Times New Roman"/>
          <w:sz w:val="24"/>
          <w:szCs w:val="24"/>
        </w:rPr>
        <w:t>, </w:t>
      </w:r>
      <w:r w:rsidRPr="00914826">
        <w:rPr>
          <w:rFonts w:ascii="Times New Roman" w:hAnsi="Times New Roman" w:cs="Times New Roman"/>
          <w:i/>
          <w:iCs/>
          <w:sz w:val="24"/>
          <w:szCs w:val="24"/>
        </w:rPr>
        <w:t>72</w:t>
      </w:r>
      <w:r w:rsidRPr="00914826">
        <w:rPr>
          <w:rFonts w:ascii="Times New Roman" w:hAnsi="Times New Roman" w:cs="Times New Roman"/>
          <w:sz w:val="24"/>
          <w:szCs w:val="24"/>
        </w:rPr>
        <w:t>(6), p.356.</w:t>
      </w:r>
    </w:p>
    <w:p w14:paraId="38C9DF05"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 xml:space="preserve">Medina-Perucha, L., Jacques-Aviñó, C., Valls-Llobet, C., Turbau-Valls, R., Pinzón, D., Hernández, L., Canseco, P.B., López-Jiménez, T., Lizarza, E.S., Feliu, J.M. and Berenguera, A., </w:t>
      </w:r>
      <w:r w:rsidRPr="00914826">
        <w:rPr>
          <w:rFonts w:ascii="Times New Roman" w:hAnsi="Times New Roman" w:cs="Times New Roman"/>
          <w:sz w:val="24"/>
          <w:szCs w:val="24"/>
        </w:rPr>
        <w:lastRenderedPageBreak/>
        <w:t>2020. Menstrual health and period poverty among young people who menstruate in the Barcelona metropolitan area (Spain): protocol of a mixed-methods study. </w:t>
      </w:r>
      <w:r w:rsidRPr="00914826">
        <w:rPr>
          <w:rFonts w:ascii="Times New Roman" w:hAnsi="Times New Roman" w:cs="Times New Roman"/>
          <w:i/>
          <w:iCs/>
          <w:sz w:val="24"/>
          <w:szCs w:val="24"/>
        </w:rPr>
        <w:t>BMJ open</w:t>
      </w:r>
      <w:r w:rsidRPr="00914826">
        <w:rPr>
          <w:rFonts w:ascii="Times New Roman" w:hAnsi="Times New Roman" w:cs="Times New Roman"/>
          <w:sz w:val="24"/>
          <w:szCs w:val="24"/>
        </w:rPr>
        <w:t>, </w:t>
      </w:r>
      <w:r w:rsidRPr="00914826">
        <w:rPr>
          <w:rFonts w:ascii="Times New Roman" w:hAnsi="Times New Roman" w:cs="Times New Roman"/>
          <w:i/>
          <w:iCs/>
          <w:sz w:val="24"/>
          <w:szCs w:val="24"/>
        </w:rPr>
        <w:t>10</w:t>
      </w:r>
      <w:r w:rsidRPr="00914826">
        <w:rPr>
          <w:rFonts w:ascii="Times New Roman" w:hAnsi="Times New Roman" w:cs="Times New Roman"/>
          <w:sz w:val="24"/>
          <w:szCs w:val="24"/>
        </w:rPr>
        <w:t>(7), p.e035914.</w:t>
      </w:r>
    </w:p>
    <w:p w14:paraId="337D964A"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Rossouw, L. and Ross, H., 2021. Understanding Period Poverty: Socio-Economic Inequalities in Menstrual Hygiene Management in Eight Low-and Middle-Income Countries. </w:t>
      </w:r>
      <w:r w:rsidRPr="00914826">
        <w:rPr>
          <w:rFonts w:ascii="Times New Roman" w:hAnsi="Times New Roman" w:cs="Times New Roman"/>
          <w:i/>
          <w:iCs/>
          <w:sz w:val="24"/>
          <w:szCs w:val="24"/>
        </w:rPr>
        <w:t>International Journal of Environmental Research and Public Health</w:t>
      </w:r>
      <w:r w:rsidRPr="00914826">
        <w:rPr>
          <w:rFonts w:ascii="Times New Roman" w:hAnsi="Times New Roman" w:cs="Times New Roman"/>
          <w:sz w:val="24"/>
          <w:szCs w:val="24"/>
        </w:rPr>
        <w:t>, </w:t>
      </w:r>
      <w:r w:rsidRPr="00914826">
        <w:rPr>
          <w:rFonts w:ascii="Times New Roman" w:hAnsi="Times New Roman" w:cs="Times New Roman"/>
          <w:i/>
          <w:iCs/>
          <w:sz w:val="24"/>
          <w:szCs w:val="24"/>
        </w:rPr>
        <w:t>18</w:t>
      </w:r>
      <w:r w:rsidRPr="00914826">
        <w:rPr>
          <w:rFonts w:ascii="Times New Roman" w:hAnsi="Times New Roman" w:cs="Times New Roman"/>
          <w:sz w:val="24"/>
          <w:szCs w:val="24"/>
        </w:rPr>
        <w:t>(5), p.2571.</w:t>
      </w:r>
    </w:p>
    <w:p w14:paraId="313F9716" w14:textId="77777777" w:rsidR="00C25994" w:rsidRPr="00914826" w:rsidRDefault="00C25994" w:rsidP="00914826">
      <w:pPr>
        <w:pStyle w:val="ListParagraph"/>
        <w:numPr>
          <w:ilvl w:val="0"/>
          <w:numId w:val="24"/>
        </w:numPr>
        <w:rPr>
          <w:rFonts w:ascii="Times New Roman" w:hAnsi="Times New Roman" w:cs="Times New Roman"/>
          <w:sz w:val="24"/>
          <w:szCs w:val="24"/>
        </w:rPr>
      </w:pPr>
      <w:bookmarkStart w:id="159" w:name="_Hlk93781308"/>
      <w:r w:rsidRPr="00914826">
        <w:rPr>
          <w:rFonts w:ascii="Times New Roman" w:hAnsi="Times New Roman" w:cs="Times New Roman"/>
          <w:sz w:val="24"/>
          <w:szCs w:val="24"/>
        </w:rPr>
        <w:t>Sharma, D., Goel, N. K., &amp; Thakare, M. M. (2018). Prevalence of reproductive tract infection symptoms and treatment-seeking behavior among women: A community-based study. </w:t>
      </w:r>
      <w:r w:rsidRPr="00914826">
        <w:rPr>
          <w:rFonts w:ascii="Times New Roman" w:hAnsi="Times New Roman" w:cs="Times New Roman"/>
          <w:i/>
          <w:iCs/>
          <w:sz w:val="24"/>
          <w:szCs w:val="24"/>
        </w:rPr>
        <w:t>Indian journal of sexually transmitted diseases and AIDS</w:t>
      </w:r>
      <w:r w:rsidRPr="00914826">
        <w:rPr>
          <w:rFonts w:ascii="Times New Roman" w:hAnsi="Times New Roman" w:cs="Times New Roman"/>
          <w:sz w:val="24"/>
          <w:szCs w:val="24"/>
        </w:rPr>
        <w:t>, </w:t>
      </w:r>
      <w:r w:rsidRPr="00914826">
        <w:rPr>
          <w:rFonts w:ascii="Times New Roman" w:hAnsi="Times New Roman" w:cs="Times New Roman"/>
          <w:i/>
          <w:iCs/>
          <w:sz w:val="24"/>
          <w:szCs w:val="24"/>
        </w:rPr>
        <w:t>39</w:t>
      </w:r>
      <w:r w:rsidRPr="00914826">
        <w:rPr>
          <w:rFonts w:ascii="Times New Roman" w:hAnsi="Times New Roman" w:cs="Times New Roman"/>
          <w:sz w:val="24"/>
          <w:szCs w:val="24"/>
        </w:rPr>
        <w:t>(2), 79-83.</w:t>
      </w:r>
    </w:p>
    <w:p w14:paraId="73FB55B1" w14:textId="44CE1670"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 xml:space="preserve">Sommer, </w:t>
      </w:r>
      <w:r w:rsidR="006F7851" w:rsidRPr="00914826">
        <w:rPr>
          <w:rFonts w:ascii="Times New Roman" w:hAnsi="Times New Roman" w:cs="Times New Roman"/>
          <w:sz w:val="24"/>
          <w:szCs w:val="24"/>
        </w:rPr>
        <w:t>M.,</w:t>
      </w:r>
      <w:r w:rsidRPr="00914826">
        <w:rPr>
          <w:rFonts w:ascii="Times New Roman" w:hAnsi="Times New Roman" w:cs="Times New Roman"/>
          <w:sz w:val="24"/>
          <w:szCs w:val="24"/>
        </w:rPr>
        <w:t xml:space="preserve"> and Mason, D.J., 2021</w:t>
      </w:r>
      <w:bookmarkEnd w:id="159"/>
      <w:r w:rsidRPr="00914826">
        <w:rPr>
          <w:rFonts w:ascii="Times New Roman" w:hAnsi="Times New Roman" w:cs="Times New Roman"/>
          <w:sz w:val="24"/>
          <w:szCs w:val="24"/>
        </w:rPr>
        <w:t>, August. Period Poverty and Promoting Menstrual Equity. In JAMA Health Forum (Vol. 2, No. 8, pp. e213089-e213089). American Medical Association.</w:t>
      </w:r>
    </w:p>
    <w:p w14:paraId="0C136C14"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Stothard, J.R., Odiere, M.R. and Phillips-Howard, P.A., 2020. Connecting female genital schistosomiasis and menstrual hygiene initiatives. </w:t>
      </w:r>
      <w:r w:rsidRPr="00914826">
        <w:rPr>
          <w:rFonts w:ascii="Times New Roman" w:hAnsi="Times New Roman" w:cs="Times New Roman"/>
          <w:i/>
          <w:iCs/>
          <w:sz w:val="24"/>
          <w:szCs w:val="24"/>
        </w:rPr>
        <w:t>Trends in parasitology</w:t>
      </w:r>
      <w:r w:rsidRPr="00914826">
        <w:rPr>
          <w:rFonts w:ascii="Times New Roman" w:hAnsi="Times New Roman" w:cs="Times New Roman"/>
          <w:sz w:val="24"/>
          <w:szCs w:val="24"/>
        </w:rPr>
        <w:t>, </w:t>
      </w:r>
      <w:r w:rsidRPr="00914826">
        <w:rPr>
          <w:rFonts w:ascii="Times New Roman" w:hAnsi="Times New Roman" w:cs="Times New Roman"/>
          <w:i/>
          <w:iCs/>
          <w:sz w:val="24"/>
          <w:szCs w:val="24"/>
        </w:rPr>
        <w:t>36</w:t>
      </w:r>
      <w:r w:rsidRPr="00914826">
        <w:rPr>
          <w:rFonts w:ascii="Times New Roman" w:hAnsi="Times New Roman" w:cs="Times New Roman"/>
          <w:sz w:val="24"/>
          <w:szCs w:val="24"/>
        </w:rPr>
        <w:t>(5), pp.410-412.</w:t>
      </w:r>
    </w:p>
    <w:p w14:paraId="6025E9A5" w14:textId="77777777" w:rsidR="0029170F" w:rsidRPr="00914826" w:rsidRDefault="0029170F" w:rsidP="00914826">
      <w:pPr>
        <w:pStyle w:val="ListParagraph"/>
        <w:numPr>
          <w:ilvl w:val="0"/>
          <w:numId w:val="24"/>
        </w:numPr>
        <w:rPr>
          <w:rFonts w:ascii="Times New Roman" w:hAnsi="Times New Roman" w:cs="Times New Roman"/>
          <w:sz w:val="24"/>
          <w:szCs w:val="24"/>
        </w:rPr>
      </w:pPr>
      <w:r w:rsidRPr="00914826">
        <w:rPr>
          <w:rFonts w:ascii="Times New Roman" w:hAnsi="Times New Roman" w:cs="Times New Roman"/>
          <w:sz w:val="24"/>
          <w:szCs w:val="24"/>
        </w:rPr>
        <w:t>Sumpter, C. and Torondel, B., 2013. A systematic review of the health and social effects of menstrual hygiene management. </w:t>
      </w:r>
      <w:r w:rsidRPr="00914826">
        <w:rPr>
          <w:rFonts w:ascii="Times New Roman" w:hAnsi="Times New Roman" w:cs="Times New Roman"/>
          <w:i/>
          <w:iCs/>
          <w:sz w:val="24"/>
          <w:szCs w:val="24"/>
        </w:rPr>
        <w:t>PloS one</w:t>
      </w:r>
      <w:r w:rsidRPr="00914826">
        <w:rPr>
          <w:rFonts w:ascii="Times New Roman" w:hAnsi="Times New Roman" w:cs="Times New Roman"/>
          <w:sz w:val="24"/>
          <w:szCs w:val="24"/>
        </w:rPr>
        <w:t>, </w:t>
      </w:r>
      <w:r w:rsidRPr="00914826">
        <w:rPr>
          <w:rFonts w:ascii="Times New Roman" w:hAnsi="Times New Roman" w:cs="Times New Roman"/>
          <w:i/>
          <w:iCs/>
          <w:sz w:val="24"/>
          <w:szCs w:val="24"/>
        </w:rPr>
        <w:t>8</w:t>
      </w:r>
      <w:r w:rsidRPr="00914826">
        <w:rPr>
          <w:rFonts w:ascii="Times New Roman" w:hAnsi="Times New Roman" w:cs="Times New Roman"/>
          <w:sz w:val="24"/>
          <w:szCs w:val="24"/>
        </w:rPr>
        <w:t>(4), p.e62004.</w:t>
      </w:r>
    </w:p>
    <w:p w14:paraId="2981497E" w14:textId="77777777" w:rsidR="0029170F" w:rsidRPr="00914826" w:rsidRDefault="0029170F" w:rsidP="00914826">
      <w:pPr>
        <w:pStyle w:val="ListParagraph"/>
        <w:numPr>
          <w:ilvl w:val="0"/>
          <w:numId w:val="24"/>
        </w:numPr>
        <w:rPr>
          <w:rFonts w:ascii="Times New Roman" w:hAnsi="Times New Roman" w:cs="Times New Roman"/>
          <w:sz w:val="24"/>
          <w:szCs w:val="24"/>
        </w:rPr>
      </w:pPr>
      <w:bookmarkStart w:id="160" w:name="_Hlk93839255"/>
      <w:r w:rsidRPr="00914826">
        <w:rPr>
          <w:rFonts w:ascii="Times New Roman" w:hAnsi="Times New Roman" w:cs="Times New Roman"/>
          <w:sz w:val="24"/>
          <w:szCs w:val="24"/>
        </w:rPr>
        <w:t xml:space="preserve">Torondel, B., Sinha, S., Mohanty, J.R., Swain, T., Sahoo, P., Panda, B., Nayak, A., Bara, M., Bilung, B., Cumming, O. and Panigrahi, P., 2018. </w:t>
      </w:r>
      <w:bookmarkEnd w:id="160"/>
      <w:r w:rsidRPr="00914826">
        <w:rPr>
          <w:rFonts w:ascii="Times New Roman" w:hAnsi="Times New Roman" w:cs="Times New Roman"/>
          <w:sz w:val="24"/>
          <w:szCs w:val="24"/>
        </w:rPr>
        <w:t>Association between unhygienic menstrual management practices and prevalence of lower reproductive tract infections: a hospital-based cross-sectional study in Odisha, India. </w:t>
      </w:r>
      <w:r w:rsidRPr="00914826">
        <w:rPr>
          <w:rFonts w:ascii="Times New Roman" w:hAnsi="Times New Roman" w:cs="Times New Roman"/>
          <w:i/>
          <w:iCs/>
          <w:sz w:val="24"/>
          <w:szCs w:val="24"/>
        </w:rPr>
        <w:t>BMC infectious diseases</w:t>
      </w:r>
      <w:r w:rsidRPr="00914826">
        <w:rPr>
          <w:rFonts w:ascii="Times New Roman" w:hAnsi="Times New Roman" w:cs="Times New Roman"/>
          <w:sz w:val="24"/>
          <w:szCs w:val="24"/>
        </w:rPr>
        <w:t>, </w:t>
      </w:r>
      <w:r w:rsidRPr="00914826">
        <w:rPr>
          <w:rFonts w:ascii="Times New Roman" w:hAnsi="Times New Roman" w:cs="Times New Roman"/>
          <w:i/>
          <w:iCs/>
          <w:sz w:val="24"/>
          <w:szCs w:val="24"/>
        </w:rPr>
        <w:t>18</w:t>
      </w:r>
      <w:r w:rsidRPr="00914826">
        <w:rPr>
          <w:rFonts w:ascii="Times New Roman" w:hAnsi="Times New Roman" w:cs="Times New Roman"/>
          <w:sz w:val="24"/>
          <w:szCs w:val="24"/>
        </w:rPr>
        <w:t>(1), pp.1-12.</w:t>
      </w:r>
    </w:p>
    <w:p w14:paraId="5FED257D" w14:textId="77777777" w:rsidR="0029170F" w:rsidRPr="00914826" w:rsidRDefault="0029170F" w:rsidP="00914826">
      <w:pPr>
        <w:pStyle w:val="ListParagraph"/>
        <w:numPr>
          <w:ilvl w:val="0"/>
          <w:numId w:val="24"/>
        </w:numPr>
        <w:rPr>
          <w:rFonts w:ascii="Times New Roman" w:hAnsi="Times New Roman" w:cs="Times New Roman"/>
          <w:sz w:val="24"/>
          <w:szCs w:val="24"/>
        </w:rPr>
      </w:pPr>
      <w:bookmarkStart w:id="161" w:name="_Hlk93838166"/>
      <w:r w:rsidRPr="00914826">
        <w:rPr>
          <w:rFonts w:ascii="Times New Roman" w:hAnsi="Times New Roman" w:cs="Times New Roman"/>
          <w:sz w:val="24"/>
          <w:szCs w:val="24"/>
        </w:rPr>
        <w:t xml:space="preserve">Tull, K., 2019. </w:t>
      </w:r>
      <w:bookmarkEnd w:id="161"/>
      <w:r w:rsidRPr="00914826">
        <w:rPr>
          <w:rFonts w:ascii="Times New Roman" w:hAnsi="Times New Roman" w:cs="Times New Roman"/>
          <w:sz w:val="24"/>
          <w:szCs w:val="24"/>
        </w:rPr>
        <w:t>Period poverty impact on the economic empowerment of women.</w:t>
      </w:r>
    </w:p>
    <w:p w14:paraId="27C40786" w14:textId="77777777" w:rsidR="0029170F" w:rsidRPr="00914826" w:rsidRDefault="0029170F" w:rsidP="00914826">
      <w:pPr>
        <w:pStyle w:val="ListParagraph"/>
        <w:numPr>
          <w:ilvl w:val="0"/>
          <w:numId w:val="24"/>
        </w:numPr>
        <w:rPr>
          <w:rFonts w:ascii="Times New Roman" w:hAnsi="Times New Roman" w:cs="Times New Roman"/>
          <w:sz w:val="24"/>
          <w:szCs w:val="24"/>
        </w:rPr>
      </w:pPr>
      <w:bookmarkStart w:id="162" w:name="_Hlk93838242"/>
      <w:r w:rsidRPr="00914826">
        <w:rPr>
          <w:rFonts w:ascii="Times New Roman" w:hAnsi="Times New Roman" w:cs="Times New Roman"/>
          <w:sz w:val="24"/>
          <w:szCs w:val="24"/>
        </w:rPr>
        <w:t xml:space="preserve">WHO and UNICEF, 2015. </w:t>
      </w:r>
      <w:bookmarkEnd w:id="162"/>
      <w:r w:rsidRPr="00914826">
        <w:rPr>
          <w:rFonts w:ascii="Times New Roman" w:hAnsi="Times New Roman" w:cs="Times New Roman"/>
          <w:sz w:val="24"/>
          <w:szCs w:val="24"/>
        </w:rPr>
        <w:t>Report of the Second Consultation on Post 2015 Monitoring of Drinking-water, Sanitation and Hygiene. </w:t>
      </w:r>
      <w:r w:rsidRPr="00914826">
        <w:rPr>
          <w:rFonts w:ascii="Times New Roman" w:hAnsi="Times New Roman" w:cs="Times New Roman"/>
          <w:i/>
          <w:iCs/>
          <w:sz w:val="24"/>
          <w:szCs w:val="24"/>
        </w:rPr>
        <w:t>WHO/UNICEF Joint Monitoring Programme for Drinking-water and Sanitation: The Hague</w:t>
      </w:r>
      <w:r w:rsidRPr="00914826">
        <w:rPr>
          <w:rFonts w:ascii="Times New Roman" w:hAnsi="Times New Roman" w:cs="Times New Roman"/>
          <w:sz w:val="24"/>
          <w:szCs w:val="24"/>
        </w:rPr>
        <w:t>.</w:t>
      </w:r>
    </w:p>
    <w:p w14:paraId="266174BA" w14:textId="77777777" w:rsidR="0029170F" w:rsidRPr="00914826" w:rsidRDefault="0029170F" w:rsidP="00914826">
      <w:pPr>
        <w:pStyle w:val="ListParagraph"/>
        <w:numPr>
          <w:ilvl w:val="0"/>
          <w:numId w:val="24"/>
        </w:numPr>
        <w:rPr>
          <w:rFonts w:ascii="Times New Roman" w:hAnsi="Times New Roman" w:cs="Times New Roman"/>
          <w:sz w:val="24"/>
          <w:szCs w:val="24"/>
        </w:rPr>
      </w:pPr>
      <w:bookmarkStart w:id="163" w:name="_Hlk93838230"/>
      <w:r w:rsidRPr="00914826">
        <w:rPr>
          <w:rFonts w:ascii="Times New Roman" w:hAnsi="Times New Roman" w:cs="Times New Roman"/>
          <w:sz w:val="24"/>
          <w:szCs w:val="24"/>
        </w:rPr>
        <w:t xml:space="preserve">WHO, U., 2012. </w:t>
      </w:r>
      <w:bookmarkEnd w:id="163"/>
      <w:r w:rsidRPr="00914826">
        <w:rPr>
          <w:rFonts w:ascii="Times New Roman" w:hAnsi="Times New Roman" w:cs="Times New Roman"/>
          <w:sz w:val="24"/>
          <w:szCs w:val="24"/>
        </w:rPr>
        <w:t>JMP. </w:t>
      </w:r>
      <w:r w:rsidRPr="00914826">
        <w:rPr>
          <w:rFonts w:ascii="Times New Roman" w:hAnsi="Times New Roman" w:cs="Times New Roman"/>
          <w:i/>
          <w:iCs/>
          <w:sz w:val="24"/>
          <w:szCs w:val="24"/>
        </w:rPr>
        <w:t>Consultation on Draft Long List of Goal, Target and Indicator Options for Future Global Monitoring of Water, Sanitation and Hygiene</w:t>
      </w:r>
      <w:r w:rsidRPr="00914826">
        <w:rPr>
          <w:rFonts w:ascii="Times New Roman" w:hAnsi="Times New Roman" w:cs="Times New Roman"/>
          <w:sz w:val="24"/>
          <w:szCs w:val="24"/>
        </w:rPr>
        <w:t>.</w:t>
      </w:r>
    </w:p>
    <w:p w14:paraId="5E055BA7" w14:textId="77777777" w:rsidR="005A2B2E" w:rsidRPr="00437500" w:rsidRDefault="005A2B2E" w:rsidP="00894B4A">
      <w:pPr>
        <w:rPr>
          <w:rFonts w:ascii="Times New Roman" w:hAnsi="Times New Roman" w:cs="Times New Roman"/>
          <w:sz w:val="24"/>
          <w:szCs w:val="24"/>
        </w:rPr>
      </w:pPr>
      <w:r w:rsidRPr="00437500">
        <w:rPr>
          <w:rFonts w:ascii="Times New Roman" w:hAnsi="Times New Roman" w:cs="Times New Roman"/>
          <w:sz w:val="24"/>
          <w:szCs w:val="24"/>
        </w:rPr>
        <w:br w:type="page"/>
      </w:r>
    </w:p>
    <w:p w14:paraId="3EAC671F" w14:textId="0EC6997B" w:rsidR="004C3C28" w:rsidRPr="00437500" w:rsidRDefault="00B836B7" w:rsidP="00894B4A">
      <w:pPr>
        <w:rPr>
          <w:rFonts w:ascii="Times New Roman" w:hAnsi="Times New Roman" w:cs="Times New Roman"/>
          <w:b/>
          <w:bCs/>
          <w:sz w:val="24"/>
          <w:szCs w:val="24"/>
        </w:rPr>
      </w:pPr>
      <w:r w:rsidRPr="00437500">
        <w:rPr>
          <w:rFonts w:ascii="Times New Roman" w:hAnsi="Times New Roman" w:cs="Times New Roman"/>
          <w:b/>
          <w:bCs/>
          <w:sz w:val="24"/>
          <w:szCs w:val="24"/>
        </w:rPr>
        <w:lastRenderedPageBreak/>
        <w:t>ANNEXURES</w:t>
      </w:r>
    </w:p>
    <w:p w14:paraId="3258B923" w14:textId="056F6B94" w:rsidR="00B836B7" w:rsidRPr="00437500" w:rsidRDefault="00B836B7" w:rsidP="00894B4A">
      <w:pPr>
        <w:rPr>
          <w:rFonts w:ascii="Times New Roman" w:hAnsi="Times New Roman" w:cs="Times New Roman"/>
          <w:sz w:val="24"/>
          <w:szCs w:val="24"/>
        </w:rPr>
      </w:pPr>
      <w:r w:rsidRPr="00437500">
        <w:rPr>
          <w:rFonts w:ascii="Times New Roman" w:hAnsi="Times New Roman" w:cs="Times New Roman"/>
          <w:sz w:val="24"/>
          <w:szCs w:val="24"/>
        </w:rPr>
        <w:t xml:space="preserve">Annex 1 Informed Consent Form </w:t>
      </w:r>
    </w:p>
    <w:p w14:paraId="5B204007" w14:textId="1E7EB322" w:rsidR="00B836B7" w:rsidRPr="00437500" w:rsidRDefault="00B836B7" w:rsidP="00894B4A">
      <w:pPr>
        <w:rPr>
          <w:rFonts w:ascii="Times New Roman" w:hAnsi="Times New Roman" w:cs="Times New Roman"/>
          <w:sz w:val="24"/>
          <w:szCs w:val="24"/>
        </w:rPr>
      </w:pPr>
      <w:r w:rsidRPr="00437500">
        <w:rPr>
          <w:rFonts w:ascii="Times New Roman" w:hAnsi="Times New Roman" w:cs="Times New Roman"/>
          <w:sz w:val="24"/>
          <w:szCs w:val="24"/>
        </w:rPr>
        <w:t>Annex 2: Questionnaire (In English and Bangla)</w:t>
      </w:r>
    </w:p>
    <w:p w14:paraId="140BB9E5" w14:textId="21496319" w:rsidR="00B55874" w:rsidRDefault="00B836B7" w:rsidP="00AB15C3">
      <w:pPr>
        <w:rPr>
          <w:rFonts w:ascii="Times New Roman" w:hAnsi="Times New Roman" w:cs="Times New Roman"/>
          <w:sz w:val="24"/>
          <w:szCs w:val="24"/>
        </w:rPr>
      </w:pPr>
      <w:r w:rsidRPr="00437500">
        <w:rPr>
          <w:rFonts w:ascii="Times New Roman" w:hAnsi="Times New Roman" w:cs="Times New Roman"/>
          <w:sz w:val="24"/>
          <w:szCs w:val="24"/>
        </w:rPr>
        <w:t>Annex 3: Ethical Review Approval letter from B</w:t>
      </w:r>
      <w:r w:rsidR="00AB15C3">
        <w:rPr>
          <w:rFonts w:ascii="Times New Roman" w:hAnsi="Times New Roman" w:cs="Times New Roman"/>
          <w:sz w:val="24"/>
          <w:szCs w:val="24"/>
        </w:rPr>
        <w:t>UHS</w:t>
      </w:r>
    </w:p>
    <w:sectPr w:rsidR="00B55874" w:rsidSect="00195C5A">
      <w:headerReference w:type="default" r:id="rId19"/>
      <w:footerReference w:type="default" r:id="rId20"/>
      <w:pgSz w:w="11909" w:h="16834"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90F22" w14:textId="77777777" w:rsidR="00B30B52" w:rsidRDefault="00B30B52" w:rsidP="00195C5A">
      <w:pPr>
        <w:spacing w:after="0" w:line="240" w:lineRule="auto"/>
      </w:pPr>
      <w:r>
        <w:separator/>
      </w:r>
    </w:p>
  </w:endnote>
  <w:endnote w:type="continuationSeparator" w:id="0">
    <w:p w14:paraId="035C6AA0" w14:textId="77777777" w:rsidR="00B30B52" w:rsidRDefault="00B30B52" w:rsidP="00195C5A">
      <w:pPr>
        <w:spacing w:after="0" w:line="240" w:lineRule="auto"/>
      </w:pPr>
      <w:r>
        <w:continuationSeparator/>
      </w:r>
    </w:p>
  </w:endnote>
  <w:endnote w:type="continuationNotice" w:id="1">
    <w:p w14:paraId="5E5A6894" w14:textId="77777777" w:rsidR="00B30B52" w:rsidRDefault="00B30B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skoola Pota">
    <w:charset w:val="00"/>
    <w:family w:val="swiss"/>
    <w:pitch w:val="variable"/>
    <w:sig w:usb0="00000003" w:usb1="00000000" w:usb2="00000200" w:usb3="00000000" w:csb0="00000001" w:csb1="00000000"/>
  </w:font>
  <w:font w:name="DengXian Light">
    <w:charset w:val="86"/>
    <w:family w:val="auto"/>
    <w:pitch w:val="variable"/>
    <w:sig w:usb0="A00002BF" w:usb1="38CF7CFA" w:usb2="00000016" w:usb3="00000000" w:csb0="0004000F" w:csb1="00000000"/>
  </w:font>
  <w:font w:name="TimesNewRoman">
    <w:altName w:val="MS Mincho"/>
    <w:panose1 w:val="00000000000000000000"/>
    <w:charset w:val="80"/>
    <w:family w:val="auto"/>
    <w:notTrueType/>
    <w:pitch w:val="default"/>
    <w:sig w:usb0="00000003" w:usb1="08070000" w:usb2="00000010" w:usb3="00000000" w:csb0="0002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3D725" w14:textId="77777777" w:rsidR="00DA1801" w:rsidRDefault="00DA1801">
    <w:pPr>
      <w:pStyle w:val="Footer"/>
      <w:jc w:val="right"/>
    </w:pPr>
    <w:proofErr w:type="gramStart"/>
    <w:r>
      <w:t>shafiul.s</w:t>
    </w:r>
    <w:proofErr w:type="gramEnd"/>
    <w:r>
      <w:t xml:space="preserve">_buhs </w:t>
    </w:r>
    <w:sdt>
      <w:sdtPr>
        <w:id w:val="94449961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A5DFB">
          <w:rPr>
            <w:noProof/>
          </w:rPr>
          <w:t>35</w:t>
        </w:r>
        <w:r>
          <w:rPr>
            <w:noProof/>
          </w:rPr>
          <w:fldChar w:fldCharType="end"/>
        </w:r>
      </w:sdtContent>
    </w:sdt>
  </w:p>
  <w:p w14:paraId="03816370" w14:textId="77777777" w:rsidR="00DA1801" w:rsidRDefault="00DA1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15915" w14:textId="77777777" w:rsidR="00B30B52" w:rsidRDefault="00B30B52" w:rsidP="00195C5A">
      <w:pPr>
        <w:spacing w:after="0" w:line="240" w:lineRule="auto"/>
      </w:pPr>
      <w:r>
        <w:separator/>
      </w:r>
    </w:p>
  </w:footnote>
  <w:footnote w:type="continuationSeparator" w:id="0">
    <w:p w14:paraId="5DE20CC1" w14:textId="77777777" w:rsidR="00B30B52" w:rsidRDefault="00B30B52" w:rsidP="00195C5A">
      <w:pPr>
        <w:spacing w:after="0" w:line="240" w:lineRule="auto"/>
      </w:pPr>
      <w:r>
        <w:continuationSeparator/>
      </w:r>
    </w:p>
  </w:footnote>
  <w:footnote w:type="continuationNotice" w:id="1">
    <w:p w14:paraId="3C4384AC" w14:textId="77777777" w:rsidR="00B30B52" w:rsidRDefault="00B30B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29E62" w14:textId="3E20F4C9" w:rsidR="00DA1801" w:rsidRDefault="00DA1801" w:rsidP="00195C5A">
    <w:pPr>
      <w:pStyle w:val="Header"/>
      <w:jc w:val="right"/>
    </w:pPr>
    <w:r>
      <w:t>thesis_s21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4680"/>
    <w:multiLevelType w:val="multilevel"/>
    <w:tmpl w:val="25580EB2"/>
    <w:lvl w:ilvl="0">
      <w:start w:val="1"/>
      <w:numFmt w:val="decimal"/>
      <w:lvlText w:val="%1"/>
      <w:lvlJc w:val="righ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4FA18A9"/>
    <w:multiLevelType w:val="hybridMultilevel"/>
    <w:tmpl w:val="CB80A0A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DA6D10"/>
    <w:multiLevelType w:val="multilevel"/>
    <w:tmpl w:val="39E453A0"/>
    <w:lvl w:ilvl="0">
      <w:start w:val="1"/>
      <w:numFmt w:val="bullet"/>
      <w:lvlText w:val=""/>
      <w:lvlJc w:val="left"/>
      <w:pPr>
        <w:ind w:left="36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11C09A6"/>
    <w:multiLevelType w:val="hybridMultilevel"/>
    <w:tmpl w:val="EC62FA84"/>
    <w:lvl w:ilvl="0" w:tplc="E0883C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1A21BC"/>
    <w:multiLevelType w:val="multilevel"/>
    <w:tmpl w:val="EDECFA66"/>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25311139"/>
    <w:multiLevelType w:val="hybridMultilevel"/>
    <w:tmpl w:val="DCBEF604"/>
    <w:lvl w:ilvl="0" w:tplc="54E8AC8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00799E"/>
    <w:multiLevelType w:val="hybridMultilevel"/>
    <w:tmpl w:val="0584D2C4"/>
    <w:lvl w:ilvl="0" w:tplc="2C1C98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74E79"/>
    <w:multiLevelType w:val="hybridMultilevel"/>
    <w:tmpl w:val="553AFE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56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DD1E4C"/>
    <w:multiLevelType w:val="multilevel"/>
    <w:tmpl w:val="C0EEE3CC"/>
    <w:lvl w:ilvl="0">
      <w:start w:val="1"/>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lowerRoman"/>
      <w:lvlText w:val="%3."/>
      <w:lvlJc w:val="righ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0" w15:restartNumberingAfterBreak="0">
    <w:nsid w:val="323E419D"/>
    <w:multiLevelType w:val="multilevel"/>
    <w:tmpl w:val="C298D34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83A388D"/>
    <w:multiLevelType w:val="hybridMultilevel"/>
    <w:tmpl w:val="5C5EF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5073F"/>
    <w:multiLevelType w:val="hybridMultilevel"/>
    <w:tmpl w:val="77C8D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0750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9F2CDD"/>
    <w:multiLevelType w:val="hybridMultilevel"/>
    <w:tmpl w:val="8F44A75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885CFB"/>
    <w:multiLevelType w:val="hybridMultilevel"/>
    <w:tmpl w:val="D6C495C8"/>
    <w:lvl w:ilvl="0" w:tplc="04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FF64B6C"/>
    <w:multiLevelType w:val="hybridMultilevel"/>
    <w:tmpl w:val="4488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5575C"/>
    <w:multiLevelType w:val="hybridMultilevel"/>
    <w:tmpl w:val="6624CE7C"/>
    <w:lvl w:ilvl="0" w:tplc="269C82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46913"/>
    <w:multiLevelType w:val="hybridMultilevel"/>
    <w:tmpl w:val="9E7808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19F5444"/>
    <w:multiLevelType w:val="multilevel"/>
    <w:tmpl w:val="6AAA5838"/>
    <w:lvl w:ilvl="0">
      <w:start w:val="1"/>
      <w:numFmt w:val="decimal"/>
      <w:lvlText w:val="%1."/>
      <w:lvlJc w:val="left"/>
      <w:pPr>
        <w:ind w:left="36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 w15:restartNumberingAfterBreak="0">
    <w:nsid w:val="6A9355C0"/>
    <w:multiLevelType w:val="hybridMultilevel"/>
    <w:tmpl w:val="917A95CE"/>
    <w:lvl w:ilvl="0" w:tplc="2C1C98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840D1E"/>
    <w:multiLevelType w:val="hybridMultilevel"/>
    <w:tmpl w:val="BE9293D0"/>
    <w:lvl w:ilvl="0" w:tplc="04090013">
      <w:start w:val="1"/>
      <w:numFmt w:val="upperRoman"/>
      <w:lvlText w:val="%1."/>
      <w:lvlJc w:val="righ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750D4CEA"/>
    <w:multiLevelType w:val="hybridMultilevel"/>
    <w:tmpl w:val="DA56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47592F"/>
    <w:multiLevelType w:val="hybridMultilevel"/>
    <w:tmpl w:val="3A44CFC0"/>
    <w:lvl w:ilvl="0" w:tplc="0409000D">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79F17865"/>
    <w:multiLevelType w:val="hybridMultilevel"/>
    <w:tmpl w:val="1C08B7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E7109EB"/>
    <w:multiLevelType w:val="hybridMultilevel"/>
    <w:tmpl w:val="664AC2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9332D1"/>
    <w:multiLevelType w:val="hybridMultilevel"/>
    <w:tmpl w:val="9468CC1E"/>
    <w:lvl w:ilvl="0" w:tplc="2130B3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AA231B"/>
    <w:multiLevelType w:val="hybridMultilevel"/>
    <w:tmpl w:val="04A477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6F2808"/>
    <w:multiLevelType w:val="hybridMultilevel"/>
    <w:tmpl w:val="160AC15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C783626">
      <w:start w:val="1"/>
      <w:numFmt w:val="decimal"/>
      <w:lvlText w:val="%4."/>
      <w:lvlJc w:val="left"/>
      <w:pPr>
        <w:ind w:left="3240" w:hanging="720"/>
      </w:pPr>
      <w:rPr>
        <w:rFonts w:hint="default"/>
      </w:rPr>
    </w:lvl>
    <w:lvl w:ilvl="4" w:tplc="99027218">
      <w:numFmt w:val="bullet"/>
      <w:lvlText w:val="•"/>
      <w:lvlJc w:val="left"/>
      <w:pPr>
        <w:ind w:left="3960" w:hanging="720"/>
      </w:pPr>
      <w:rPr>
        <w:rFonts w:ascii="Times New Roman" w:eastAsia="Times New Roman"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234695">
    <w:abstractNumId w:val="13"/>
  </w:num>
  <w:num w:numId="2" w16cid:durableId="1164276460">
    <w:abstractNumId w:val="9"/>
  </w:num>
  <w:num w:numId="3" w16cid:durableId="1677657690">
    <w:abstractNumId w:val="3"/>
  </w:num>
  <w:num w:numId="4" w16cid:durableId="707488173">
    <w:abstractNumId w:val="28"/>
  </w:num>
  <w:num w:numId="5" w16cid:durableId="2087455374">
    <w:abstractNumId w:val="15"/>
  </w:num>
  <w:num w:numId="6" w16cid:durableId="734204434">
    <w:abstractNumId w:val="11"/>
  </w:num>
  <w:num w:numId="7" w16cid:durableId="1020467587">
    <w:abstractNumId w:val="25"/>
  </w:num>
  <w:num w:numId="8" w16cid:durableId="1571692776">
    <w:abstractNumId w:val="21"/>
  </w:num>
  <w:num w:numId="9" w16cid:durableId="953906764">
    <w:abstractNumId w:val="23"/>
  </w:num>
  <w:num w:numId="10" w16cid:durableId="1969360354">
    <w:abstractNumId w:val="24"/>
  </w:num>
  <w:num w:numId="11" w16cid:durableId="1603147661">
    <w:abstractNumId w:val="14"/>
  </w:num>
  <w:num w:numId="12" w16cid:durableId="1545408790">
    <w:abstractNumId w:val="5"/>
  </w:num>
  <w:num w:numId="13" w16cid:durableId="515459141">
    <w:abstractNumId w:val="18"/>
  </w:num>
  <w:num w:numId="14" w16cid:durableId="390809924">
    <w:abstractNumId w:val="8"/>
  </w:num>
  <w:num w:numId="15" w16cid:durableId="1405564069">
    <w:abstractNumId w:val="12"/>
  </w:num>
  <w:num w:numId="16" w16cid:durableId="1551763339">
    <w:abstractNumId w:val="4"/>
  </w:num>
  <w:num w:numId="17" w16cid:durableId="2109614111">
    <w:abstractNumId w:val="0"/>
  </w:num>
  <w:num w:numId="18" w16cid:durableId="732699998">
    <w:abstractNumId w:val="19"/>
  </w:num>
  <w:num w:numId="19" w16cid:durableId="176892256">
    <w:abstractNumId w:val="10"/>
  </w:num>
  <w:num w:numId="20" w16cid:durableId="2044016799">
    <w:abstractNumId w:val="26"/>
  </w:num>
  <w:num w:numId="21" w16cid:durableId="1182431584">
    <w:abstractNumId w:val="2"/>
  </w:num>
  <w:num w:numId="22" w16cid:durableId="1646854665">
    <w:abstractNumId w:val="16"/>
  </w:num>
  <w:num w:numId="23" w16cid:durableId="1400011513">
    <w:abstractNumId w:val="1"/>
  </w:num>
  <w:num w:numId="24" w16cid:durableId="1315643490">
    <w:abstractNumId w:val="22"/>
  </w:num>
  <w:num w:numId="25" w16cid:durableId="1654523783">
    <w:abstractNumId w:val="27"/>
  </w:num>
  <w:num w:numId="26" w16cid:durableId="1092820843">
    <w:abstractNumId w:val="20"/>
  </w:num>
  <w:num w:numId="27" w16cid:durableId="1623681772">
    <w:abstractNumId w:val="6"/>
  </w:num>
  <w:num w:numId="28" w16cid:durableId="2135518390">
    <w:abstractNumId w:val="17"/>
  </w:num>
  <w:num w:numId="29" w16cid:durableId="16126666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defaultTableStyle w:val="GridTable5Dark-Accent6"/>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1406"/>
    <w:rsid w:val="0000342F"/>
    <w:rsid w:val="000143D8"/>
    <w:rsid w:val="0002015B"/>
    <w:rsid w:val="000242F2"/>
    <w:rsid w:val="000320F0"/>
    <w:rsid w:val="00044F37"/>
    <w:rsid w:val="000473CB"/>
    <w:rsid w:val="00051D81"/>
    <w:rsid w:val="00052B8D"/>
    <w:rsid w:val="00061293"/>
    <w:rsid w:val="00073016"/>
    <w:rsid w:val="00074D78"/>
    <w:rsid w:val="00081031"/>
    <w:rsid w:val="0008228B"/>
    <w:rsid w:val="000A1A8C"/>
    <w:rsid w:val="000A287D"/>
    <w:rsid w:val="000C35DD"/>
    <w:rsid w:val="000D240A"/>
    <w:rsid w:val="000D50E7"/>
    <w:rsid w:val="000D51DE"/>
    <w:rsid w:val="000D6E0F"/>
    <w:rsid w:val="000D729E"/>
    <w:rsid w:val="000E313D"/>
    <w:rsid w:val="000E7303"/>
    <w:rsid w:val="000F6358"/>
    <w:rsid w:val="000F696B"/>
    <w:rsid w:val="000F739C"/>
    <w:rsid w:val="000F7D2C"/>
    <w:rsid w:val="00102404"/>
    <w:rsid w:val="00113012"/>
    <w:rsid w:val="00116C27"/>
    <w:rsid w:val="00121CE9"/>
    <w:rsid w:val="00121FA5"/>
    <w:rsid w:val="00122459"/>
    <w:rsid w:val="00127EE6"/>
    <w:rsid w:val="00130094"/>
    <w:rsid w:val="001332DB"/>
    <w:rsid w:val="00154252"/>
    <w:rsid w:val="0015493E"/>
    <w:rsid w:val="0017393F"/>
    <w:rsid w:val="001758CC"/>
    <w:rsid w:val="00184621"/>
    <w:rsid w:val="00185347"/>
    <w:rsid w:val="001858D7"/>
    <w:rsid w:val="00194F3E"/>
    <w:rsid w:val="00195C5A"/>
    <w:rsid w:val="001A0B7C"/>
    <w:rsid w:val="001A5DFB"/>
    <w:rsid w:val="001B7F31"/>
    <w:rsid w:val="001D74C3"/>
    <w:rsid w:val="00202692"/>
    <w:rsid w:val="00205376"/>
    <w:rsid w:val="002125D7"/>
    <w:rsid w:val="002225CB"/>
    <w:rsid w:val="00230137"/>
    <w:rsid w:val="00230E3E"/>
    <w:rsid w:val="00231E6E"/>
    <w:rsid w:val="002321BA"/>
    <w:rsid w:val="00237A12"/>
    <w:rsid w:val="0024519A"/>
    <w:rsid w:val="00257039"/>
    <w:rsid w:val="00274008"/>
    <w:rsid w:val="00281CBE"/>
    <w:rsid w:val="00282C90"/>
    <w:rsid w:val="0029170F"/>
    <w:rsid w:val="002945EA"/>
    <w:rsid w:val="002A051E"/>
    <w:rsid w:val="002A2352"/>
    <w:rsid w:val="002B31AA"/>
    <w:rsid w:val="002B38BC"/>
    <w:rsid w:val="002C2CFE"/>
    <w:rsid w:val="002D63B1"/>
    <w:rsid w:val="002D6CE1"/>
    <w:rsid w:val="002E0673"/>
    <w:rsid w:val="003140F1"/>
    <w:rsid w:val="00314666"/>
    <w:rsid w:val="0032491F"/>
    <w:rsid w:val="00335A23"/>
    <w:rsid w:val="00351F2D"/>
    <w:rsid w:val="0035332F"/>
    <w:rsid w:val="003604A1"/>
    <w:rsid w:val="003700D7"/>
    <w:rsid w:val="00373A30"/>
    <w:rsid w:val="00376362"/>
    <w:rsid w:val="00377DBC"/>
    <w:rsid w:val="00390877"/>
    <w:rsid w:val="003935DC"/>
    <w:rsid w:val="0039514E"/>
    <w:rsid w:val="003A204E"/>
    <w:rsid w:val="003A2FCE"/>
    <w:rsid w:val="003A5F61"/>
    <w:rsid w:val="003B3A00"/>
    <w:rsid w:val="003B638D"/>
    <w:rsid w:val="003C2C90"/>
    <w:rsid w:val="003C5D05"/>
    <w:rsid w:val="003C7B31"/>
    <w:rsid w:val="003D238D"/>
    <w:rsid w:val="004004C3"/>
    <w:rsid w:val="00414B40"/>
    <w:rsid w:val="00420C65"/>
    <w:rsid w:val="00437500"/>
    <w:rsid w:val="0044774F"/>
    <w:rsid w:val="0045643C"/>
    <w:rsid w:val="00457A2D"/>
    <w:rsid w:val="00464FE5"/>
    <w:rsid w:val="00466501"/>
    <w:rsid w:val="004728B3"/>
    <w:rsid w:val="00473205"/>
    <w:rsid w:val="004740DF"/>
    <w:rsid w:val="004806B5"/>
    <w:rsid w:val="004830A2"/>
    <w:rsid w:val="004861ED"/>
    <w:rsid w:val="00490FD1"/>
    <w:rsid w:val="00492676"/>
    <w:rsid w:val="004B1B5D"/>
    <w:rsid w:val="004C386D"/>
    <w:rsid w:val="004C3C28"/>
    <w:rsid w:val="004D0CBC"/>
    <w:rsid w:val="004D3F1D"/>
    <w:rsid w:val="004D465E"/>
    <w:rsid w:val="004E2D4B"/>
    <w:rsid w:val="004E6934"/>
    <w:rsid w:val="004F2726"/>
    <w:rsid w:val="005016E3"/>
    <w:rsid w:val="00507D6E"/>
    <w:rsid w:val="00520306"/>
    <w:rsid w:val="00526CDA"/>
    <w:rsid w:val="00533388"/>
    <w:rsid w:val="0053739F"/>
    <w:rsid w:val="00541974"/>
    <w:rsid w:val="00554843"/>
    <w:rsid w:val="00555AB7"/>
    <w:rsid w:val="00562409"/>
    <w:rsid w:val="00570029"/>
    <w:rsid w:val="00575FEA"/>
    <w:rsid w:val="0058122C"/>
    <w:rsid w:val="00582960"/>
    <w:rsid w:val="00594D49"/>
    <w:rsid w:val="005A09DA"/>
    <w:rsid w:val="005A2B2E"/>
    <w:rsid w:val="005A5C6B"/>
    <w:rsid w:val="005B50A2"/>
    <w:rsid w:val="005B5126"/>
    <w:rsid w:val="005C0767"/>
    <w:rsid w:val="005D1F8A"/>
    <w:rsid w:val="005D3706"/>
    <w:rsid w:val="005E0D6C"/>
    <w:rsid w:val="005F1383"/>
    <w:rsid w:val="005F52E7"/>
    <w:rsid w:val="005F71DE"/>
    <w:rsid w:val="00602BBF"/>
    <w:rsid w:val="006233CD"/>
    <w:rsid w:val="0065084E"/>
    <w:rsid w:val="00664211"/>
    <w:rsid w:val="006A77ED"/>
    <w:rsid w:val="006A7AF8"/>
    <w:rsid w:val="006C0181"/>
    <w:rsid w:val="006C07F0"/>
    <w:rsid w:val="006C5A0D"/>
    <w:rsid w:val="006D0576"/>
    <w:rsid w:val="006E1F49"/>
    <w:rsid w:val="006F7851"/>
    <w:rsid w:val="00701F63"/>
    <w:rsid w:val="0070420C"/>
    <w:rsid w:val="00710080"/>
    <w:rsid w:val="00723ECC"/>
    <w:rsid w:val="007430F4"/>
    <w:rsid w:val="00744B52"/>
    <w:rsid w:val="007547DF"/>
    <w:rsid w:val="00786E99"/>
    <w:rsid w:val="00790561"/>
    <w:rsid w:val="007973E4"/>
    <w:rsid w:val="007B24E5"/>
    <w:rsid w:val="007B3B11"/>
    <w:rsid w:val="007B4089"/>
    <w:rsid w:val="007C11E9"/>
    <w:rsid w:val="007D013F"/>
    <w:rsid w:val="007D42CD"/>
    <w:rsid w:val="007D7071"/>
    <w:rsid w:val="007E343F"/>
    <w:rsid w:val="007E3EE3"/>
    <w:rsid w:val="007E5A0B"/>
    <w:rsid w:val="007E6AFB"/>
    <w:rsid w:val="007F095F"/>
    <w:rsid w:val="007F786F"/>
    <w:rsid w:val="00802FF4"/>
    <w:rsid w:val="00810055"/>
    <w:rsid w:val="00833E41"/>
    <w:rsid w:val="00861B25"/>
    <w:rsid w:val="00862E13"/>
    <w:rsid w:val="00863824"/>
    <w:rsid w:val="00873515"/>
    <w:rsid w:val="00883EA2"/>
    <w:rsid w:val="00892154"/>
    <w:rsid w:val="00894B4A"/>
    <w:rsid w:val="00894BAE"/>
    <w:rsid w:val="00894D66"/>
    <w:rsid w:val="008A773D"/>
    <w:rsid w:val="008A7B89"/>
    <w:rsid w:val="008A7D36"/>
    <w:rsid w:val="008D141D"/>
    <w:rsid w:val="008E19BB"/>
    <w:rsid w:val="008F1CAB"/>
    <w:rsid w:val="008F4B39"/>
    <w:rsid w:val="00914826"/>
    <w:rsid w:val="0092434C"/>
    <w:rsid w:val="009301CD"/>
    <w:rsid w:val="00931C0F"/>
    <w:rsid w:val="00934AA7"/>
    <w:rsid w:val="0094418C"/>
    <w:rsid w:val="00945E19"/>
    <w:rsid w:val="0095639F"/>
    <w:rsid w:val="009631EA"/>
    <w:rsid w:val="00972E8D"/>
    <w:rsid w:val="00975B13"/>
    <w:rsid w:val="00990114"/>
    <w:rsid w:val="009A222B"/>
    <w:rsid w:val="009A3762"/>
    <w:rsid w:val="009A7EDD"/>
    <w:rsid w:val="009B1406"/>
    <w:rsid w:val="009B22C3"/>
    <w:rsid w:val="009B2A68"/>
    <w:rsid w:val="009B48CE"/>
    <w:rsid w:val="009C3345"/>
    <w:rsid w:val="009E65EC"/>
    <w:rsid w:val="009F02D6"/>
    <w:rsid w:val="00A13161"/>
    <w:rsid w:val="00A2023A"/>
    <w:rsid w:val="00A24125"/>
    <w:rsid w:val="00A25A95"/>
    <w:rsid w:val="00A356F4"/>
    <w:rsid w:val="00A412EE"/>
    <w:rsid w:val="00A52558"/>
    <w:rsid w:val="00A62256"/>
    <w:rsid w:val="00A71060"/>
    <w:rsid w:val="00A76285"/>
    <w:rsid w:val="00A91FC8"/>
    <w:rsid w:val="00A964CC"/>
    <w:rsid w:val="00A971D7"/>
    <w:rsid w:val="00AB15C3"/>
    <w:rsid w:val="00AB6EE7"/>
    <w:rsid w:val="00AD0662"/>
    <w:rsid w:val="00AD6A4F"/>
    <w:rsid w:val="00AE3990"/>
    <w:rsid w:val="00AE5EF4"/>
    <w:rsid w:val="00AF566D"/>
    <w:rsid w:val="00AF5F79"/>
    <w:rsid w:val="00AF75EE"/>
    <w:rsid w:val="00B01B41"/>
    <w:rsid w:val="00B1140E"/>
    <w:rsid w:val="00B1217E"/>
    <w:rsid w:val="00B14A5E"/>
    <w:rsid w:val="00B17273"/>
    <w:rsid w:val="00B1776D"/>
    <w:rsid w:val="00B30B52"/>
    <w:rsid w:val="00B31CBD"/>
    <w:rsid w:val="00B3526C"/>
    <w:rsid w:val="00B55874"/>
    <w:rsid w:val="00B559DB"/>
    <w:rsid w:val="00B60BF9"/>
    <w:rsid w:val="00B61E08"/>
    <w:rsid w:val="00B76BAB"/>
    <w:rsid w:val="00B836B7"/>
    <w:rsid w:val="00B9383C"/>
    <w:rsid w:val="00B96774"/>
    <w:rsid w:val="00BA2307"/>
    <w:rsid w:val="00BA5995"/>
    <w:rsid w:val="00BB1105"/>
    <w:rsid w:val="00BC0721"/>
    <w:rsid w:val="00BE3430"/>
    <w:rsid w:val="00BF38EF"/>
    <w:rsid w:val="00BF7E0B"/>
    <w:rsid w:val="00C06189"/>
    <w:rsid w:val="00C138B3"/>
    <w:rsid w:val="00C14338"/>
    <w:rsid w:val="00C25994"/>
    <w:rsid w:val="00C26F21"/>
    <w:rsid w:val="00C3719E"/>
    <w:rsid w:val="00C41DA6"/>
    <w:rsid w:val="00C434FB"/>
    <w:rsid w:val="00C61A8D"/>
    <w:rsid w:val="00C65C58"/>
    <w:rsid w:val="00C72F41"/>
    <w:rsid w:val="00C91D96"/>
    <w:rsid w:val="00C950A5"/>
    <w:rsid w:val="00CB2AF2"/>
    <w:rsid w:val="00CC35CC"/>
    <w:rsid w:val="00CC5D4F"/>
    <w:rsid w:val="00CC63BF"/>
    <w:rsid w:val="00CD1617"/>
    <w:rsid w:val="00CD3505"/>
    <w:rsid w:val="00CE343A"/>
    <w:rsid w:val="00CE43A0"/>
    <w:rsid w:val="00CF12D2"/>
    <w:rsid w:val="00CF2D9C"/>
    <w:rsid w:val="00CF6283"/>
    <w:rsid w:val="00CF68AE"/>
    <w:rsid w:val="00D0648C"/>
    <w:rsid w:val="00D06970"/>
    <w:rsid w:val="00D34C58"/>
    <w:rsid w:val="00D447F8"/>
    <w:rsid w:val="00D57A2E"/>
    <w:rsid w:val="00D61313"/>
    <w:rsid w:val="00D61BF9"/>
    <w:rsid w:val="00D67B12"/>
    <w:rsid w:val="00D7181A"/>
    <w:rsid w:val="00D821B9"/>
    <w:rsid w:val="00DA1801"/>
    <w:rsid w:val="00DA2BF7"/>
    <w:rsid w:val="00DA4628"/>
    <w:rsid w:val="00DB5A2E"/>
    <w:rsid w:val="00DC360B"/>
    <w:rsid w:val="00DD71DE"/>
    <w:rsid w:val="00DD7E17"/>
    <w:rsid w:val="00DE032D"/>
    <w:rsid w:val="00DE1D3B"/>
    <w:rsid w:val="00DF1268"/>
    <w:rsid w:val="00E05543"/>
    <w:rsid w:val="00E1394E"/>
    <w:rsid w:val="00E14C19"/>
    <w:rsid w:val="00E160E5"/>
    <w:rsid w:val="00E16785"/>
    <w:rsid w:val="00E1790A"/>
    <w:rsid w:val="00E233BE"/>
    <w:rsid w:val="00E23F62"/>
    <w:rsid w:val="00E37425"/>
    <w:rsid w:val="00E401E2"/>
    <w:rsid w:val="00E55097"/>
    <w:rsid w:val="00E558C2"/>
    <w:rsid w:val="00E621EE"/>
    <w:rsid w:val="00E64F0E"/>
    <w:rsid w:val="00E672FB"/>
    <w:rsid w:val="00E84EEB"/>
    <w:rsid w:val="00E858F3"/>
    <w:rsid w:val="00E87CB2"/>
    <w:rsid w:val="00E94898"/>
    <w:rsid w:val="00EA4775"/>
    <w:rsid w:val="00EB4CF9"/>
    <w:rsid w:val="00ED2B71"/>
    <w:rsid w:val="00EF011C"/>
    <w:rsid w:val="00EF6486"/>
    <w:rsid w:val="00F003F2"/>
    <w:rsid w:val="00F056B2"/>
    <w:rsid w:val="00F11524"/>
    <w:rsid w:val="00F11D51"/>
    <w:rsid w:val="00F20AED"/>
    <w:rsid w:val="00F3100F"/>
    <w:rsid w:val="00F31831"/>
    <w:rsid w:val="00F328CD"/>
    <w:rsid w:val="00F35EA3"/>
    <w:rsid w:val="00F3677D"/>
    <w:rsid w:val="00F428B3"/>
    <w:rsid w:val="00F42999"/>
    <w:rsid w:val="00F45006"/>
    <w:rsid w:val="00F50EBB"/>
    <w:rsid w:val="00F52652"/>
    <w:rsid w:val="00F624BE"/>
    <w:rsid w:val="00F76E86"/>
    <w:rsid w:val="00F8196B"/>
    <w:rsid w:val="00F90BB8"/>
    <w:rsid w:val="00F928A7"/>
    <w:rsid w:val="00F955BC"/>
    <w:rsid w:val="00FA07C6"/>
    <w:rsid w:val="00FA32AC"/>
    <w:rsid w:val="00FC35C1"/>
    <w:rsid w:val="00FD37EC"/>
    <w:rsid w:val="00FF41EE"/>
    <w:rsid w:val="00FF7191"/>
  </w:rsids>
  <m:mathPr>
    <m:mathFont m:val="Cambria Math"/>
    <m:brkBin m:val="before"/>
    <m:brkBinSub m:val="--"/>
    <m:smallFrac/>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1C7E"/>
  <w15:docId w15:val="{2539CC58-33C9-49BB-B776-1907C85E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874"/>
  </w:style>
  <w:style w:type="paragraph" w:styleId="Heading1">
    <w:name w:val="heading 1"/>
    <w:basedOn w:val="Normal"/>
    <w:next w:val="Normal"/>
    <w:link w:val="Heading1Char"/>
    <w:uiPriority w:val="9"/>
    <w:qFormat/>
    <w:rsid w:val="00B01B41"/>
    <w:pP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F11D51"/>
    <w:pPr>
      <w:outlineLvl w:val="1"/>
    </w:pPr>
    <w:rPr>
      <w:rFonts w:ascii="Times New Roman" w:hAnsi="Times New Roman" w:cs="Times New Roman"/>
      <w:b/>
      <w:sz w:val="24"/>
      <w:szCs w:val="24"/>
    </w:rPr>
  </w:style>
  <w:style w:type="paragraph" w:styleId="Heading3">
    <w:name w:val="heading 3"/>
    <w:basedOn w:val="Normal"/>
    <w:next w:val="Normal"/>
    <w:link w:val="Heading3Char"/>
    <w:uiPriority w:val="9"/>
    <w:unhideWhenUsed/>
    <w:qFormat/>
    <w:rsid w:val="00570029"/>
    <w:pPr>
      <w:outlineLvl w:val="2"/>
    </w:pPr>
    <w:rPr>
      <w:rFonts w:ascii="Times New Roman" w:hAnsi="Times New Roman" w:cs="Times New Roman"/>
      <w:b/>
      <w:bCs/>
      <w:sz w:val="24"/>
      <w:szCs w:val="24"/>
    </w:rPr>
  </w:style>
  <w:style w:type="paragraph" w:styleId="Heading4">
    <w:name w:val="heading 4"/>
    <w:basedOn w:val="Normal"/>
    <w:link w:val="Heading4Char"/>
    <w:uiPriority w:val="9"/>
    <w:qFormat/>
    <w:rsid w:val="00DD71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A91FC8"/>
    <w:pPr>
      <w:outlineLvl w:val="4"/>
    </w:pPr>
    <w:rPr>
      <w:rFonts w:ascii="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406"/>
    <w:pPr>
      <w:ind w:left="720"/>
      <w:contextualSpacing/>
    </w:pPr>
  </w:style>
  <w:style w:type="table" w:styleId="TableGrid">
    <w:name w:val="Table Grid"/>
    <w:basedOn w:val="TableNormal"/>
    <w:uiPriority w:val="59"/>
    <w:rsid w:val="00DD71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DD71DE"/>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195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C5A"/>
  </w:style>
  <w:style w:type="paragraph" w:styleId="Footer">
    <w:name w:val="footer"/>
    <w:basedOn w:val="Normal"/>
    <w:link w:val="FooterChar"/>
    <w:uiPriority w:val="99"/>
    <w:unhideWhenUsed/>
    <w:rsid w:val="00195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C5A"/>
  </w:style>
  <w:style w:type="character" w:customStyle="1" w:styleId="Heading1Char">
    <w:name w:val="Heading 1 Char"/>
    <w:basedOn w:val="DefaultParagraphFont"/>
    <w:link w:val="Heading1"/>
    <w:uiPriority w:val="9"/>
    <w:rsid w:val="00B01B41"/>
    <w:rPr>
      <w:rFonts w:ascii="Times New Roman" w:hAnsi="Times New Roman" w:cs="Times New Roman"/>
      <w:b/>
      <w:bCs/>
      <w:sz w:val="32"/>
      <w:szCs w:val="32"/>
    </w:rPr>
  </w:style>
  <w:style w:type="paragraph" w:styleId="TOCHeading">
    <w:name w:val="TOC Heading"/>
    <w:basedOn w:val="Heading1"/>
    <w:next w:val="Normal"/>
    <w:uiPriority w:val="39"/>
    <w:unhideWhenUsed/>
    <w:qFormat/>
    <w:rsid w:val="00D821B9"/>
    <w:pPr>
      <w:outlineLvl w:val="9"/>
    </w:pPr>
  </w:style>
  <w:style w:type="paragraph" w:styleId="TOC1">
    <w:name w:val="toc 1"/>
    <w:basedOn w:val="Normal"/>
    <w:next w:val="Normal"/>
    <w:autoRedefine/>
    <w:uiPriority w:val="39"/>
    <w:unhideWhenUsed/>
    <w:rsid w:val="00D821B9"/>
    <w:pPr>
      <w:spacing w:after="100"/>
    </w:pPr>
  </w:style>
  <w:style w:type="paragraph" w:styleId="TOC2">
    <w:name w:val="toc 2"/>
    <w:basedOn w:val="Normal"/>
    <w:next w:val="Normal"/>
    <w:autoRedefine/>
    <w:uiPriority w:val="39"/>
    <w:unhideWhenUsed/>
    <w:rsid w:val="00D821B9"/>
    <w:pPr>
      <w:spacing w:after="100"/>
      <w:ind w:left="220"/>
    </w:pPr>
  </w:style>
  <w:style w:type="paragraph" w:styleId="TOC3">
    <w:name w:val="toc 3"/>
    <w:basedOn w:val="Normal"/>
    <w:next w:val="Normal"/>
    <w:autoRedefine/>
    <w:uiPriority w:val="39"/>
    <w:unhideWhenUsed/>
    <w:rsid w:val="00D821B9"/>
    <w:pPr>
      <w:spacing w:after="100"/>
      <w:ind w:left="440"/>
    </w:pPr>
  </w:style>
  <w:style w:type="character" w:styleId="Hyperlink">
    <w:name w:val="Hyperlink"/>
    <w:basedOn w:val="DefaultParagraphFont"/>
    <w:uiPriority w:val="99"/>
    <w:unhideWhenUsed/>
    <w:rsid w:val="00D821B9"/>
    <w:rPr>
      <w:color w:val="0563C1" w:themeColor="hyperlink"/>
      <w:u w:val="single"/>
    </w:rPr>
  </w:style>
  <w:style w:type="character" w:styleId="PlaceholderText">
    <w:name w:val="Placeholder Text"/>
    <w:basedOn w:val="DefaultParagraphFont"/>
    <w:uiPriority w:val="99"/>
    <w:semiHidden/>
    <w:rsid w:val="00FF7191"/>
    <w:rPr>
      <w:color w:val="808080"/>
    </w:rPr>
  </w:style>
  <w:style w:type="paragraph" w:styleId="BalloonText">
    <w:name w:val="Balloon Text"/>
    <w:basedOn w:val="Normal"/>
    <w:link w:val="BalloonTextChar"/>
    <w:uiPriority w:val="99"/>
    <w:semiHidden/>
    <w:unhideWhenUsed/>
    <w:rsid w:val="00975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B13"/>
    <w:rPr>
      <w:rFonts w:ascii="Tahoma" w:hAnsi="Tahoma" w:cs="Tahoma"/>
      <w:sz w:val="16"/>
      <w:szCs w:val="16"/>
    </w:rPr>
  </w:style>
  <w:style w:type="character" w:styleId="CommentReference">
    <w:name w:val="annotation reference"/>
    <w:basedOn w:val="DefaultParagraphFont"/>
    <w:uiPriority w:val="99"/>
    <w:semiHidden/>
    <w:unhideWhenUsed/>
    <w:rsid w:val="00975B13"/>
    <w:rPr>
      <w:sz w:val="16"/>
      <w:szCs w:val="16"/>
    </w:rPr>
  </w:style>
  <w:style w:type="paragraph" w:styleId="CommentText">
    <w:name w:val="annotation text"/>
    <w:basedOn w:val="Normal"/>
    <w:link w:val="CommentTextChar"/>
    <w:uiPriority w:val="99"/>
    <w:unhideWhenUsed/>
    <w:rsid w:val="00975B13"/>
    <w:pPr>
      <w:spacing w:line="240" w:lineRule="auto"/>
    </w:pPr>
    <w:rPr>
      <w:sz w:val="20"/>
      <w:szCs w:val="20"/>
    </w:rPr>
  </w:style>
  <w:style w:type="character" w:customStyle="1" w:styleId="CommentTextChar">
    <w:name w:val="Comment Text Char"/>
    <w:basedOn w:val="DefaultParagraphFont"/>
    <w:link w:val="CommentText"/>
    <w:uiPriority w:val="99"/>
    <w:rsid w:val="00975B13"/>
    <w:rPr>
      <w:sz w:val="20"/>
      <w:szCs w:val="20"/>
    </w:rPr>
  </w:style>
  <w:style w:type="paragraph" w:styleId="CommentSubject">
    <w:name w:val="annotation subject"/>
    <w:basedOn w:val="CommentText"/>
    <w:next w:val="CommentText"/>
    <w:link w:val="CommentSubjectChar"/>
    <w:uiPriority w:val="99"/>
    <w:semiHidden/>
    <w:unhideWhenUsed/>
    <w:rsid w:val="00975B13"/>
    <w:rPr>
      <w:b/>
      <w:bCs/>
    </w:rPr>
  </w:style>
  <w:style w:type="character" w:customStyle="1" w:styleId="CommentSubjectChar">
    <w:name w:val="Comment Subject Char"/>
    <w:basedOn w:val="CommentTextChar"/>
    <w:link w:val="CommentSubject"/>
    <w:uiPriority w:val="99"/>
    <w:semiHidden/>
    <w:rsid w:val="00975B13"/>
    <w:rPr>
      <w:b/>
      <w:bCs/>
      <w:sz w:val="20"/>
      <w:szCs w:val="20"/>
    </w:rPr>
  </w:style>
  <w:style w:type="paragraph" w:styleId="Revision">
    <w:name w:val="Revision"/>
    <w:hidden/>
    <w:uiPriority w:val="99"/>
    <w:semiHidden/>
    <w:rsid w:val="00CC35CC"/>
    <w:pPr>
      <w:spacing w:after="0" w:line="240" w:lineRule="auto"/>
    </w:pPr>
  </w:style>
  <w:style w:type="paragraph" w:styleId="NoSpacing">
    <w:name w:val="No Spacing"/>
    <w:uiPriority w:val="1"/>
    <w:qFormat/>
    <w:rsid w:val="00F20AED"/>
    <w:pPr>
      <w:spacing w:after="0" w:line="240" w:lineRule="auto"/>
    </w:pPr>
  </w:style>
  <w:style w:type="paragraph" w:customStyle="1" w:styleId="Default">
    <w:name w:val="Default"/>
    <w:rsid w:val="007E3EE3"/>
    <w:pPr>
      <w:autoSpaceDE w:val="0"/>
      <w:autoSpaceDN w:val="0"/>
      <w:adjustRightInd w:val="0"/>
      <w:spacing w:after="0" w:line="240" w:lineRule="auto"/>
    </w:pPr>
    <w:rPr>
      <w:rFonts w:ascii="Iskoola Pota" w:hAnsi="Iskoola Pota" w:cs="Iskoola Pota"/>
      <w:color w:val="000000"/>
      <w:sz w:val="24"/>
      <w:szCs w:val="24"/>
    </w:rPr>
  </w:style>
  <w:style w:type="character" w:customStyle="1" w:styleId="jpfdse">
    <w:name w:val="jpfdse"/>
    <w:basedOn w:val="DefaultParagraphFont"/>
    <w:rsid w:val="004D0CBC"/>
  </w:style>
  <w:style w:type="paragraph" w:styleId="NormalWeb">
    <w:name w:val="Normal (Web)"/>
    <w:basedOn w:val="Normal"/>
    <w:uiPriority w:val="99"/>
    <w:unhideWhenUsed/>
    <w:rsid w:val="004D0C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0CBC"/>
    <w:rPr>
      <w:b/>
      <w:bCs/>
    </w:rPr>
  </w:style>
  <w:style w:type="character" w:customStyle="1" w:styleId="Heading2Char">
    <w:name w:val="Heading 2 Char"/>
    <w:basedOn w:val="DefaultParagraphFont"/>
    <w:link w:val="Heading2"/>
    <w:uiPriority w:val="9"/>
    <w:rsid w:val="00F11D51"/>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570029"/>
    <w:rPr>
      <w:rFonts w:ascii="Times New Roman" w:hAnsi="Times New Roman" w:cs="Times New Roman"/>
      <w:b/>
      <w:bCs/>
      <w:sz w:val="24"/>
      <w:szCs w:val="24"/>
    </w:rPr>
  </w:style>
  <w:style w:type="character" w:customStyle="1" w:styleId="Heading5Char">
    <w:name w:val="Heading 5 Char"/>
    <w:basedOn w:val="DefaultParagraphFont"/>
    <w:link w:val="Heading5"/>
    <w:uiPriority w:val="9"/>
    <w:rsid w:val="00A91FC8"/>
    <w:rPr>
      <w:rFonts w:ascii="Times New Roman" w:hAnsi="Times New Roman" w:cs="Times New Roman"/>
      <w:i/>
      <w:iCs/>
      <w:sz w:val="24"/>
      <w:szCs w:val="24"/>
    </w:rPr>
  </w:style>
  <w:style w:type="character" w:styleId="UnresolvedMention">
    <w:name w:val="Unresolved Mention"/>
    <w:basedOn w:val="DefaultParagraphFont"/>
    <w:uiPriority w:val="99"/>
    <w:semiHidden/>
    <w:unhideWhenUsed/>
    <w:rsid w:val="001D74C3"/>
    <w:rPr>
      <w:color w:val="605E5C"/>
      <w:shd w:val="clear" w:color="auto" w:fill="E1DFDD"/>
    </w:rPr>
  </w:style>
  <w:style w:type="paragraph" w:styleId="Caption">
    <w:name w:val="caption"/>
    <w:basedOn w:val="Normal"/>
    <w:next w:val="Normal"/>
    <w:uiPriority w:val="35"/>
    <w:unhideWhenUsed/>
    <w:qFormat/>
    <w:rsid w:val="00B1217E"/>
    <w:pPr>
      <w:keepNext/>
      <w:spacing w:after="200" w:line="240" w:lineRule="auto"/>
    </w:pPr>
    <w:rPr>
      <w:rFonts w:ascii="Times New Roman" w:hAnsi="Times New Roman" w:cs="Times New Roman"/>
      <w:b/>
      <w:bCs/>
    </w:rPr>
  </w:style>
  <w:style w:type="paragraph" w:styleId="TableofFigures">
    <w:name w:val="table of figures"/>
    <w:basedOn w:val="Normal"/>
    <w:next w:val="Normal"/>
    <w:uiPriority w:val="99"/>
    <w:unhideWhenUsed/>
    <w:rsid w:val="004830A2"/>
    <w:pPr>
      <w:spacing w:after="0"/>
      <w:ind w:left="440" w:hanging="440"/>
    </w:pPr>
    <w:rPr>
      <w:rFonts w:cstheme="minorHAnsi"/>
      <w:b/>
      <w:bCs/>
      <w:sz w:val="20"/>
      <w:szCs w:val="24"/>
    </w:rPr>
  </w:style>
  <w:style w:type="table" w:styleId="GridTable5Dark">
    <w:name w:val="Grid Table 5 Dark"/>
    <w:basedOn w:val="TableNormal"/>
    <w:uiPriority w:val="50"/>
    <w:rsid w:val="000201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0201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92434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6">
    <w:name w:val="Grid Table 4 Accent 6"/>
    <w:basedOn w:val="TableNormal"/>
    <w:uiPriority w:val="49"/>
    <w:rsid w:val="0092434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043957">
      <w:bodyDiv w:val="1"/>
      <w:marLeft w:val="0"/>
      <w:marRight w:val="0"/>
      <w:marTop w:val="0"/>
      <w:marBottom w:val="0"/>
      <w:divBdr>
        <w:top w:val="none" w:sz="0" w:space="0" w:color="auto"/>
        <w:left w:val="none" w:sz="0" w:space="0" w:color="auto"/>
        <w:bottom w:val="none" w:sz="0" w:space="0" w:color="auto"/>
        <w:right w:val="none" w:sz="0" w:space="0" w:color="auto"/>
      </w:divBdr>
    </w:div>
    <w:div w:id="382409580">
      <w:bodyDiv w:val="1"/>
      <w:marLeft w:val="0"/>
      <w:marRight w:val="0"/>
      <w:marTop w:val="0"/>
      <w:marBottom w:val="0"/>
      <w:divBdr>
        <w:top w:val="none" w:sz="0" w:space="0" w:color="auto"/>
        <w:left w:val="none" w:sz="0" w:space="0" w:color="auto"/>
        <w:bottom w:val="none" w:sz="0" w:space="0" w:color="auto"/>
        <w:right w:val="none" w:sz="0" w:space="0" w:color="auto"/>
      </w:divBdr>
    </w:div>
    <w:div w:id="451023475">
      <w:bodyDiv w:val="1"/>
      <w:marLeft w:val="0"/>
      <w:marRight w:val="0"/>
      <w:marTop w:val="0"/>
      <w:marBottom w:val="0"/>
      <w:divBdr>
        <w:top w:val="none" w:sz="0" w:space="0" w:color="auto"/>
        <w:left w:val="none" w:sz="0" w:space="0" w:color="auto"/>
        <w:bottom w:val="none" w:sz="0" w:space="0" w:color="auto"/>
        <w:right w:val="none" w:sz="0" w:space="0" w:color="auto"/>
      </w:divBdr>
    </w:div>
    <w:div w:id="526064729">
      <w:bodyDiv w:val="1"/>
      <w:marLeft w:val="0"/>
      <w:marRight w:val="0"/>
      <w:marTop w:val="0"/>
      <w:marBottom w:val="0"/>
      <w:divBdr>
        <w:top w:val="none" w:sz="0" w:space="0" w:color="auto"/>
        <w:left w:val="none" w:sz="0" w:space="0" w:color="auto"/>
        <w:bottom w:val="none" w:sz="0" w:space="0" w:color="auto"/>
        <w:right w:val="none" w:sz="0" w:space="0" w:color="auto"/>
      </w:divBdr>
    </w:div>
    <w:div w:id="680283138">
      <w:bodyDiv w:val="1"/>
      <w:marLeft w:val="0"/>
      <w:marRight w:val="0"/>
      <w:marTop w:val="0"/>
      <w:marBottom w:val="0"/>
      <w:divBdr>
        <w:top w:val="none" w:sz="0" w:space="0" w:color="auto"/>
        <w:left w:val="none" w:sz="0" w:space="0" w:color="auto"/>
        <w:bottom w:val="none" w:sz="0" w:space="0" w:color="auto"/>
        <w:right w:val="none" w:sz="0" w:space="0" w:color="auto"/>
      </w:divBdr>
    </w:div>
    <w:div w:id="714738170">
      <w:bodyDiv w:val="1"/>
      <w:marLeft w:val="0"/>
      <w:marRight w:val="0"/>
      <w:marTop w:val="0"/>
      <w:marBottom w:val="0"/>
      <w:divBdr>
        <w:top w:val="none" w:sz="0" w:space="0" w:color="auto"/>
        <w:left w:val="none" w:sz="0" w:space="0" w:color="auto"/>
        <w:bottom w:val="none" w:sz="0" w:space="0" w:color="auto"/>
        <w:right w:val="none" w:sz="0" w:space="0" w:color="auto"/>
      </w:divBdr>
    </w:div>
    <w:div w:id="1053310130">
      <w:bodyDiv w:val="1"/>
      <w:marLeft w:val="0"/>
      <w:marRight w:val="0"/>
      <w:marTop w:val="0"/>
      <w:marBottom w:val="0"/>
      <w:divBdr>
        <w:top w:val="none" w:sz="0" w:space="0" w:color="auto"/>
        <w:left w:val="none" w:sz="0" w:space="0" w:color="auto"/>
        <w:bottom w:val="none" w:sz="0" w:space="0" w:color="auto"/>
        <w:right w:val="none" w:sz="0" w:space="0" w:color="auto"/>
      </w:divBdr>
    </w:div>
    <w:div w:id="1405029150">
      <w:bodyDiv w:val="1"/>
      <w:marLeft w:val="0"/>
      <w:marRight w:val="0"/>
      <w:marTop w:val="0"/>
      <w:marBottom w:val="0"/>
      <w:divBdr>
        <w:top w:val="none" w:sz="0" w:space="0" w:color="auto"/>
        <w:left w:val="none" w:sz="0" w:space="0" w:color="auto"/>
        <w:bottom w:val="none" w:sz="0" w:space="0" w:color="auto"/>
        <w:right w:val="none" w:sz="0" w:space="0" w:color="auto"/>
      </w:divBdr>
      <w:divsChild>
        <w:div w:id="1613510028">
          <w:marLeft w:val="0"/>
          <w:marRight w:val="0"/>
          <w:marTop w:val="0"/>
          <w:marBottom w:val="0"/>
          <w:divBdr>
            <w:top w:val="none" w:sz="0" w:space="0" w:color="auto"/>
            <w:left w:val="none" w:sz="0" w:space="0" w:color="auto"/>
            <w:bottom w:val="none" w:sz="0" w:space="0" w:color="auto"/>
            <w:right w:val="none" w:sz="0" w:space="0" w:color="auto"/>
          </w:divBdr>
        </w:div>
      </w:divsChild>
    </w:div>
    <w:div w:id="1904951950">
      <w:bodyDiv w:val="1"/>
      <w:marLeft w:val="0"/>
      <w:marRight w:val="0"/>
      <w:marTop w:val="0"/>
      <w:marBottom w:val="0"/>
      <w:divBdr>
        <w:top w:val="none" w:sz="0" w:space="0" w:color="auto"/>
        <w:left w:val="none" w:sz="0" w:space="0" w:color="auto"/>
        <w:bottom w:val="none" w:sz="0" w:space="0" w:color="auto"/>
        <w:right w:val="none" w:sz="0" w:space="0" w:color="auto"/>
      </w:divBdr>
    </w:div>
    <w:div w:id="1943605569">
      <w:bodyDiv w:val="1"/>
      <w:marLeft w:val="0"/>
      <w:marRight w:val="0"/>
      <w:marTop w:val="0"/>
      <w:marBottom w:val="0"/>
      <w:divBdr>
        <w:top w:val="none" w:sz="0" w:space="0" w:color="auto"/>
        <w:left w:val="none" w:sz="0" w:space="0" w:color="auto"/>
        <w:bottom w:val="none" w:sz="0" w:space="0" w:color="auto"/>
        <w:right w:val="none" w:sz="0" w:space="0" w:color="auto"/>
      </w:divBdr>
    </w:div>
    <w:div w:id="2056270753">
      <w:bodyDiv w:val="1"/>
      <w:marLeft w:val="0"/>
      <w:marRight w:val="0"/>
      <w:marTop w:val="0"/>
      <w:marBottom w:val="0"/>
      <w:divBdr>
        <w:top w:val="none" w:sz="0" w:space="0" w:color="auto"/>
        <w:left w:val="none" w:sz="0" w:space="0" w:color="auto"/>
        <w:bottom w:val="none" w:sz="0" w:space="0" w:color="auto"/>
        <w:right w:val="none" w:sz="0" w:space="0" w:color="auto"/>
      </w:divBdr>
    </w:div>
    <w:div w:id="2086294285">
      <w:bodyDiv w:val="1"/>
      <w:marLeft w:val="0"/>
      <w:marRight w:val="0"/>
      <w:marTop w:val="0"/>
      <w:marBottom w:val="0"/>
      <w:divBdr>
        <w:top w:val="none" w:sz="0" w:space="0" w:color="auto"/>
        <w:left w:val="none" w:sz="0" w:space="0" w:color="auto"/>
        <w:bottom w:val="none" w:sz="0" w:space="0" w:color="auto"/>
        <w:right w:val="none" w:sz="0" w:space="0" w:color="auto"/>
      </w:divBdr>
    </w:div>
    <w:div w:id="214539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bmjopen.bmj.com/content/12/3/e059583"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https://unhcr365-my.sharepoint.com/personal/sumayea_unhcr_org/Documents/Documents/Thesis/Survey_on_Menstrual_Hygiene_and_Health_-_all_versions_-_English_en_-_2024-09-28-08-50-1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[Survey_on_Menstrual_Hygiene_and_Health_-_all_versions_-_English_en_-_2024-09-28-08-50-17.xlsx]Sheet1!PivotTable1</c:name>
    <c:fmtId val="-1"/>
  </c:pivotSource>
  <c:chart>
    <c:autoTitleDeleted val="1"/>
    <c:pivotFmts>
      <c:pivotFmt>
        <c:idx val="0"/>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1"/>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2"/>
        <c:spPr>
          <a:solidFill>
            <a:schemeClr val="accent2"/>
          </a:solidFill>
          <a:ln w="19050">
            <a:solidFill>
              <a:schemeClr val="lt1"/>
            </a:solidFill>
          </a:ln>
          <a:effectLst/>
        </c:spPr>
      </c:pivotFmt>
      <c:pivotFmt>
        <c:idx val="3"/>
        <c:spPr>
          <a:solidFill>
            <a:schemeClr val="accent2"/>
          </a:solidFill>
          <a:ln w="19050">
            <a:solidFill>
              <a:schemeClr val="lt1"/>
            </a:solidFill>
          </a:ln>
          <a:effectLst/>
        </c:spPr>
      </c:pivotFmt>
      <c:pivotFmt>
        <c:idx val="4"/>
        <c:spPr>
          <a:solidFill>
            <a:schemeClr val="accent2"/>
          </a:solidFill>
          <a:ln w="19050">
            <a:solidFill>
              <a:schemeClr val="lt1"/>
            </a:solidFill>
          </a:ln>
          <a:effectLst/>
        </c:spPr>
      </c:pivotFmt>
      <c:pivotFmt>
        <c:idx val="5"/>
        <c:spPr>
          <a:solidFill>
            <a:schemeClr val="accent2"/>
          </a:solidFill>
          <a:ln w="19050">
            <a:solidFill>
              <a:schemeClr val="lt1"/>
            </a:solidFill>
          </a:ln>
          <a:effectLst/>
        </c:spPr>
      </c:pivotFmt>
      <c:pivotFmt>
        <c:idx val="6"/>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7"/>
        <c:spPr>
          <a:solidFill>
            <a:schemeClr val="accent2"/>
          </a:solidFill>
          <a:ln w="19050">
            <a:solidFill>
              <a:schemeClr val="lt1"/>
            </a:solidFill>
          </a:ln>
          <a:effectLst/>
        </c:spPr>
      </c:pivotFmt>
      <c:pivotFmt>
        <c:idx val="8"/>
        <c:spPr>
          <a:solidFill>
            <a:schemeClr val="accent2"/>
          </a:solidFill>
          <a:ln w="19050">
            <a:solidFill>
              <a:schemeClr val="lt1"/>
            </a:solidFill>
          </a:ln>
          <a:effectLst/>
        </c:spPr>
      </c:pivotFmt>
      <c:pivotFmt>
        <c:idx val="9"/>
        <c:spPr>
          <a:solidFill>
            <a:schemeClr val="accent2"/>
          </a:solidFill>
          <a:ln w="19050">
            <a:solidFill>
              <a:schemeClr val="lt1"/>
            </a:solidFill>
          </a:ln>
          <a:effectLst/>
        </c:spPr>
      </c:pivotFmt>
      <c:pivotFmt>
        <c:idx val="10"/>
        <c:spPr>
          <a:solidFill>
            <a:schemeClr val="accent2"/>
          </a:solidFill>
          <a:ln w="19050">
            <a:solidFill>
              <a:schemeClr val="lt1"/>
            </a:solidFill>
          </a:ln>
          <a:effectLst/>
        </c:spPr>
      </c:pivotFmt>
    </c:pivotFmts>
    <c:plotArea>
      <c:layout/>
      <c:pieChart>
        <c:varyColors val="1"/>
        <c:ser>
          <c:idx val="0"/>
          <c:order val="0"/>
          <c:tx>
            <c:strRef>
              <c:f>Sheet1!$B$3</c:f>
              <c:strCache>
                <c:ptCount val="1"/>
                <c:pt idx="0">
                  <c:v>Total</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02A3-4BA9-8893-5F21E75DD1FF}"/>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02A3-4BA9-8893-5F21E75DD1FF}"/>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02A3-4BA9-8893-5F21E75DD1FF}"/>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02A3-4BA9-8893-5F21E75DD1F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Sheet1!$A$4:$A$8</c:f>
              <c:strCache>
                <c:ptCount val="4"/>
                <c:pt idx="0">
                  <c:v>15-25</c:v>
                </c:pt>
                <c:pt idx="1">
                  <c:v>26-35</c:v>
                </c:pt>
                <c:pt idx="2">
                  <c:v>36-45</c:v>
                </c:pt>
                <c:pt idx="3">
                  <c:v>45+</c:v>
                </c:pt>
              </c:strCache>
            </c:strRef>
          </c:cat>
          <c:val>
            <c:numRef>
              <c:f>Sheet1!$B$4:$B$8</c:f>
              <c:numCache>
                <c:formatCode>General</c:formatCode>
                <c:ptCount val="4"/>
                <c:pt idx="0">
                  <c:v>109</c:v>
                </c:pt>
                <c:pt idx="1">
                  <c:v>110</c:v>
                </c:pt>
                <c:pt idx="2">
                  <c:v>65</c:v>
                </c:pt>
                <c:pt idx="3">
                  <c:v>4</c:v>
                </c:pt>
              </c:numCache>
            </c:numRef>
          </c:val>
          <c:extLst>
            <c:ext xmlns:c16="http://schemas.microsoft.com/office/drawing/2014/chart" uri="{C3380CC4-5D6E-409C-BE32-E72D297353CC}">
              <c16:uniqueId val="{00000008-02A3-4BA9-8893-5F21E75DD1FF}"/>
            </c:ext>
          </c:extLst>
        </c:ser>
        <c:dLbls>
          <c:dLblPos val="ctr"/>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E98E1-D9E6-433F-A154-46682F5BE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36</Pages>
  <Words>10251</Words>
  <Characters>58431</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Sumayea Binte Shafiul</dc:creator>
  <cp:lastModifiedBy>Mohammad Nayeem Hasan</cp:lastModifiedBy>
  <cp:revision>200</cp:revision>
  <cp:lastPrinted>2024-11-04T11:20:00Z</cp:lastPrinted>
  <dcterms:created xsi:type="dcterms:W3CDTF">2024-10-29T03:35:00Z</dcterms:created>
  <dcterms:modified xsi:type="dcterms:W3CDTF">2024-12-13T11:24:00Z</dcterms:modified>
</cp:coreProperties>
</file>